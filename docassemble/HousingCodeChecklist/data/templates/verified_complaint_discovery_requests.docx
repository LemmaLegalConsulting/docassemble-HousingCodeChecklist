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371FD" w14:textId="724785F0" w:rsidR="00E650F2" w:rsidRDefault="007272E9" w:rsidP="00E650F2">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E650F2">
        <w:rPr>
          <w:rFonts w:asciiTheme="minorHAnsi" w:hAnsiTheme="minorHAnsi" w:cstheme="minorHAnsi"/>
          <w:b/>
          <w:bCs/>
          <w:sz w:val="48"/>
          <w:szCs w:val="28"/>
        </w:rPr>
        <w:t xml:space="preserve">Plaintiff's request for discovery </w:t>
      </w:r>
      <w:del w:id="0" w:author="Quinten Steenhuis" w:date="2022-12-01T19:15:00Z">
        <w:r w:rsidRPr="00E650F2" w:rsidDel="007272E9">
          <w:rPr>
            <w:rFonts w:asciiTheme="minorHAnsi" w:hAnsiTheme="minorHAnsi" w:cstheme="minorHAnsi"/>
            <w:b/>
            <w:bCs/>
            <w:sz w:val="48"/>
            <w:szCs w:val="28"/>
          </w:rPr>
          <w:delText>(interrogatories and document requests)</w:delText>
        </w:r>
      </w:del>
    </w:p>
    <w:p w14:paraId="4B53A18A" w14:textId="480BF42E" w:rsidR="00E650F2" w:rsidRPr="002E2004" w:rsidRDefault="00E650F2" w:rsidP="00E650F2">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E650F2" w:rsidRPr="00F818D2" w14:paraId="2B9E4387" w14:textId="77777777" w:rsidTr="0053629E">
        <w:tc>
          <w:tcPr>
            <w:tcW w:w="4500" w:type="dxa"/>
          </w:tcPr>
          <w:p w14:paraId="62690FD6" w14:textId="77777777" w:rsidR="00E650F2" w:rsidRPr="00F818D2" w:rsidRDefault="00E650F2" w:rsidP="0053629E">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3916360" w14:textId="77777777" w:rsidR="00E650F2" w:rsidRPr="00F818D2" w:rsidRDefault="00E650F2" w:rsidP="0053629E">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E650F2" w:rsidRPr="00F818D2" w14:paraId="10F324E4" w14:textId="77777777" w:rsidTr="0053629E">
        <w:trPr>
          <w:trHeight w:val="477"/>
        </w:trPr>
        <w:tc>
          <w:tcPr>
            <w:tcW w:w="4500" w:type="dxa"/>
          </w:tcPr>
          <w:p w14:paraId="71914A03" w14:textId="77777777" w:rsidR="00E650F2" w:rsidRPr="00F818D2" w:rsidRDefault="00E650F2" w:rsidP="0053629E">
            <w:pPr>
              <w:rPr>
                <w:rFonts w:cstheme="minorHAnsi"/>
              </w:rPr>
            </w:pPr>
          </w:p>
        </w:tc>
        <w:tc>
          <w:tcPr>
            <w:tcW w:w="4515" w:type="dxa"/>
            <w:tcMar>
              <w:left w:w="288" w:type="dxa"/>
            </w:tcMar>
          </w:tcPr>
          <w:p w14:paraId="6DD1493A" w14:textId="77777777" w:rsidR="00E650F2" w:rsidRPr="00F818D2" w:rsidRDefault="00E650F2" w:rsidP="0053629E">
            <w:pPr>
              <w:rPr>
                <w:rFonts w:cstheme="minorHAnsi"/>
              </w:rPr>
            </w:pPr>
            <w:r w:rsidRPr="00F818D2">
              <w:rPr>
                <w:rFonts w:cstheme="minorHAnsi"/>
              </w:rPr>
              <w:t>Docket number:</w:t>
            </w:r>
          </w:p>
        </w:tc>
      </w:tr>
      <w:tr w:rsidR="00E650F2" w14:paraId="4F02EA71" w14:textId="77777777" w:rsidTr="0053629E">
        <w:tc>
          <w:tcPr>
            <w:tcW w:w="4500" w:type="dxa"/>
            <w:tcBorders>
              <w:right w:val="single" w:sz="12" w:space="0" w:color="auto"/>
            </w:tcBorders>
          </w:tcPr>
          <w:p w14:paraId="5ADB0B2E" w14:textId="77777777" w:rsidR="00E650F2" w:rsidRPr="009B3E40" w:rsidRDefault="00E650F2" w:rsidP="0053629E">
            <w:pPr>
              <w:pStyle w:val="Complaintsubheading"/>
              <w:spacing w:before="0" w:after="0"/>
            </w:pPr>
            <w:proofErr w:type="gramStart"/>
            <w:r w:rsidRPr="009B3E40">
              <w:t>{{ users</w:t>
            </w:r>
            <w:proofErr w:type="gramEnd"/>
            <w:r w:rsidRPr="009B3E40">
              <w:t xml:space="preserve"> }}</w:t>
            </w:r>
          </w:p>
          <w:p w14:paraId="2048C113" w14:textId="77777777" w:rsidR="00E650F2" w:rsidRPr="00AC3FC6" w:rsidRDefault="00E650F2" w:rsidP="0053629E">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223B5D1" w14:textId="77777777" w:rsidR="00E650F2" w:rsidRPr="00424293" w:rsidRDefault="00E650F2" w:rsidP="0053629E">
            <w:pPr>
              <w:pStyle w:val="Complaintsubheading"/>
              <w:spacing w:after="0"/>
              <w:rPr>
                <w:sz w:val="22"/>
                <w:szCs w:val="22"/>
              </w:rPr>
            </w:pPr>
          </w:p>
        </w:tc>
      </w:tr>
      <w:tr w:rsidR="00E650F2" w14:paraId="0AEE8DA5" w14:textId="77777777" w:rsidTr="0053629E">
        <w:tc>
          <w:tcPr>
            <w:tcW w:w="4500" w:type="dxa"/>
            <w:tcBorders>
              <w:right w:val="single" w:sz="12" w:space="0" w:color="auto"/>
            </w:tcBorders>
          </w:tcPr>
          <w:p w14:paraId="3DE8D0E2" w14:textId="77777777" w:rsidR="00E650F2" w:rsidRDefault="00E650F2" w:rsidP="0053629E">
            <w:pPr>
              <w:rPr>
                <w:rFonts w:cstheme="minorHAnsi"/>
                <w:b/>
              </w:rPr>
            </w:pPr>
            <w:r w:rsidRPr="00F50479">
              <w:rPr>
                <w:rFonts w:cstheme="minorHAnsi"/>
                <w:b/>
              </w:rPr>
              <w:t>vs.</w:t>
            </w:r>
          </w:p>
          <w:p w14:paraId="27A25428" w14:textId="77777777" w:rsidR="00E650F2" w:rsidRDefault="00E650F2" w:rsidP="0053629E">
            <w:pPr>
              <w:rPr>
                <w:rFonts w:cstheme="minorHAnsi"/>
                <w:b/>
              </w:rPr>
            </w:pPr>
          </w:p>
          <w:p w14:paraId="19834525" w14:textId="77777777" w:rsidR="00E650F2" w:rsidRPr="009B3E40" w:rsidRDefault="00E650F2" w:rsidP="0053629E">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C006246" w14:textId="77777777" w:rsidR="00E650F2" w:rsidRPr="00BE3B17" w:rsidRDefault="00E650F2" w:rsidP="0053629E">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43B8BDB1" w14:textId="09AA7602" w:rsidR="007272E9" w:rsidRDefault="007272E9" w:rsidP="007272E9">
            <w:pPr>
              <w:pStyle w:val="Complaintsubheading"/>
              <w:spacing w:before="0" w:after="0"/>
              <w:rPr>
                <w:spacing w:val="14"/>
                <w:sz w:val="22"/>
                <w:szCs w:val="22"/>
              </w:rPr>
              <w:pPrChange w:id="1" w:author="Quinten Steenhuis" w:date="2022-12-01T19:15:00Z">
                <w:pPr>
                  <w:pStyle w:val="Complaintsubheading"/>
                  <w:spacing w:before="0" w:after="0"/>
                </w:pPr>
              </w:pPrChange>
            </w:pPr>
            <w:ins w:id="2" w:author="Quinten Steenhuis" w:date="2022-12-01T19:15:00Z">
              <w:r>
                <w:rPr>
                  <w:spacing w:val="14"/>
                  <w:sz w:val="22"/>
                  <w:szCs w:val="22"/>
                </w:rPr>
                <w:t>Plaintiff’s interrog</w:t>
              </w:r>
            </w:ins>
            <w:ins w:id="3" w:author="Quinten Steenhuis" w:date="2022-12-01T19:16:00Z">
              <w:r>
                <w:rPr>
                  <w:spacing w:val="14"/>
                  <w:sz w:val="22"/>
                  <w:szCs w:val="22"/>
                </w:rPr>
                <w:t>atories and request for production of documents</w:t>
              </w:r>
            </w:ins>
          </w:p>
          <w:p w14:paraId="0DCC229A" w14:textId="77777777" w:rsidR="00E650F2" w:rsidRDefault="00E650F2" w:rsidP="0053629E">
            <w:pPr>
              <w:pStyle w:val="Complaintsubheading"/>
              <w:spacing w:before="0" w:after="0"/>
              <w:rPr>
                <w:spacing w:val="14"/>
                <w:sz w:val="22"/>
                <w:szCs w:val="22"/>
              </w:rPr>
            </w:pPr>
          </w:p>
          <w:p w14:paraId="6B5824DE" w14:textId="77777777" w:rsidR="00E650F2" w:rsidRDefault="00E650F2" w:rsidP="0053629E">
            <w:pPr>
              <w:pStyle w:val="Complaintsubheading"/>
              <w:spacing w:before="0" w:after="0"/>
              <w:rPr>
                <w:spacing w:val="14"/>
                <w:sz w:val="22"/>
                <w:szCs w:val="22"/>
              </w:rPr>
            </w:pPr>
          </w:p>
          <w:p w14:paraId="2F8B37F5" w14:textId="77777777" w:rsidR="00E650F2" w:rsidRPr="0075321B" w:rsidRDefault="00E650F2" w:rsidP="0053629E">
            <w:pPr>
              <w:pStyle w:val="Complaintsubheading"/>
              <w:spacing w:before="0" w:after="0"/>
              <w:rPr>
                <w:spacing w:val="14"/>
                <w:sz w:val="22"/>
                <w:szCs w:val="22"/>
              </w:rPr>
            </w:pPr>
          </w:p>
        </w:tc>
      </w:tr>
    </w:tbl>
    <w:p w14:paraId="672A6659" w14:textId="77777777" w:rsidR="00601761" w:rsidRDefault="00601761">
      <w:pPr>
        <w:pStyle w:val="BodyText"/>
      </w:pPr>
    </w:p>
    <w:p w14:paraId="0A37501D" w14:textId="689DEB3D" w:rsidR="00601761" w:rsidRPr="00666FD4" w:rsidRDefault="008D0F56" w:rsidP="00666FD4">
      <w:pPr>
        <w:pStyle w:val="BodyText"/>
        <w:jc w:val="center"/>
        <w:rPr>
          <w:rFonts w:asciiTheme="minorHAnsi" w:hAnsiTheme="minorHAnsi" w:cstheme="minorHAnsi"/>
          <w:b/>
          <w:bCs/>
          <w:sz w:val="28"/>
          <w:szCs w:val="28"/>
        </w:rPr>
      </w:pPr>
      <w:r w:rsidRPr="00666FD4">
        <w:rPr>
          <w:rFonts w:asciiTheme="minorHAnsi" w:hAnsiTheme="minorHAnsi" w:cstheme="minorHAnsi"/>
          <w:b/>
          <w:bCs/>
          <w:sz w:val="28"/>
          <w:szCs w:val="28"/>
        </w:rPr>
        <w:t xml:space="preserve">Notice to </w:t>
      </w:r>
      <w:r w:rsidR="00F7463A">
        <w:rPr>
          <w:rFonts w:asciiTheme="minorHAnsi" w:hAnsiTheme="minorHAnsi" w:cstheme="minorHAnsi"/>
          <w:b/>
          <w:bCs/>
          <w:sz w:val="28"/>
          <w:szCs w:val="28"/>
        </w:rPr>
        <w:t>Defendant</w:t>
      </w:r>
    </w:p>
    <w:p w14:paraId="6B16D46D" w14:textId="77777777" w:rsidR="00601761" w:rsidRPr="00EC444D" w:rsidRDefault="008D0F56" w:rsidP="00666FD4">
      <w:pPr>
        <w:numPr>
          <w:ilvl w:val="0"/>
          <w:numId w:val="6"/>
        </w:numPr>
        <w:spacing w:line="360" w:lineRule="auto"/>
        <w:rPr>
          <w:rFonts w:ascii="Garamond" w:hAnsi="Garamond"/>
        </w:rPr>
      </w:pPr>
      <w:r w:rsidRPr="00EC444D">
        <w:rPr>
          <w:rFonts w:ascii="Garamond" w:hAnsi="Garamond"/>
        </w:rPr>
        <w:t xml:space="preserve">You are required by law to answer the interrogatories (questions)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14:paraId="73F53D53" w14:textId="1481E4C3" w:rsidR="00601761" w:rsidRPr="00EC444D" w:rsidRDefault="008D0F56" w:rsidP="00666FD4">
      <w:pPr>
        <w:numPr>
          <w:ilvl w:val="0"/>
          <w:numId w:val="6"/>
        </w:numPr>
        <w:spacing w:line="360" w:lineRule="auto"/>
        <w:rPr>
          <w:rFonts w:ascii="Garamond" w:hAnsi="Garamond"/>
        </w:rPr>
      </w:pPr>
      <w:r w:rsidRPr="0045579E">
        <w:rPr>
          <w:rFonts w:ascii="Garamond" w:hAnsi="Garamond"/>
        </w:rPr>
        <w:t xml:space="preserve">No later than </w:t>
      </w:r>
      <w:r w:rsidR="00AB0302">
        <w:rPr>
          <w:rFonts w:ascii="Garamond" w:hAnsi="Garamond"/>
        </w:rPr>
        <w:t>forty-five</w:t>
      </w:r>
      <w:r w:rsidRPr="0045579E">
        <w:rPr>
          <w:rFonts w:ascii="Garamond" w:hAnsi="Garamond"/>
        </w:rPr>
        <w:t xml:space="preserve"> </w:t>
      </w:r>
      <w:r w:rsidRPr="00AB0302">
        <w:rPr>
          <w:rFonts w:ascii="Garamond" w:hAnsi="Garamond"/>
        </w:rPr>
        <w:t>(</w:t>
      </w:r>
      <w:r w:rsidR="0045579E" w:rsidRPr="00AB0302">
        <w:rPr>
          <w:rFonts w:ascii="Garamond" w:hAnsi="Garamond"/>
        </w:rPr>
        <w:t>45</w:t>
      </w:r>
      <w:r w:rsidRPr="0045579E">
        <w:rPr>
          <w:rFonts w:ascii="Garamond" w:hAnsi="Garamond"/>
        </w:rPr>
        <w:t>) days</w:t>
      </w:r>
      <w:r w:rsidR="00AB0302">
        <w:rPr>
          <w:rFonts w:ascii="Garamond" w:hAnsi="Garamond"/>
        </w:rPr>
        <w:t xml:space="preserve"> </w:t>
      </w:r>
      <w:r w:rsidR="00AB0302" w:rsidRPr="0045579E">
        <w:rPr>
          <w:rFonts w:ascii="Garamond" w:hAnsi="Garamond"/>
        </w:rPr>
        <w:t>after you or your attorney</w:t>
      </w:r>
      <w:r w:rsidR="00AB0302" w:rsidRPr="00EC444D">
        <w:rPr>
          <w:rFonts w:ascii="Garamond" w:hAnsi="Garamond"/>
        </w:rPr>
        <w:t xml:space="preserve"> receives</w:t>
      </w:r>
      <w:r w:rsidR="00AB0302" w:rsidRPr="00AB0302">
        <w:rPr>
          <w:rFonts w:ascii="Garamond" w:hAnsi="Garamond"/>
        </w:rPr>
        <w:t xml:space="preserve"> </w:t>
      </w:r>
      <w:r w:rsidR="00AB0302">
        <w:rPr>
          <w:rFonts w:ascii="Garamond" w:hAnsi="Garamond"/>
        </w:rPr>
        <w:t xml:space="preserve">the </w:t>
      </w:r>
      <w:r w:rsidR="00AB0302" w:rsidRPr="00AB0302">
        <w:rPr>
          <w:rFonts w:ascii="Garamond" w:hAnsi="Garamond"/>
        </w:rPr>
        <w:t>complaint</w:t>
      </w:r>
      <w:r w:rsidR="00AB0302">
        <w:rPr>
          <w:rFonts w:ascii="Garamond" w:hAnsi="Garamond"/>
        </w:rPr>
        <w:t xml:space="preserve"> or thirty (30) days</w:t>
      </w:r>
      <w:r w:rsidRPr="0045579E">
        <w:rPr>
          <w:rFonts w:ascii="Garamond" w:hAnsi="Garamond"/>
        </w:rPr>
        <w:t xml:space="preserve"> after you or your attorney</w:t>
      </w:r>
      <w:r w:rsidRPr="00EC444D">
        <w:rPr>
          <w:rFonts w:ascii="Garamond" w:hAnsi="Garamond"/>
        </w:rPr>
        <w:t xml:space="preserve"> receives this Request for Discovery</w:t>
      </w:r>
      <w:r w:rsidR="00AB0302">
        <w:rPr>
          <w:rFonts w:ascii="Garamond" w:hAnsi="Garamond"/>
        </w:rPr>
        <w:t xml:space="preserve"> </w:t>
      </w:r>
      <w:r w:rsidRPr="00EC444D">
        <w:rPr>
          <w:rFonts w:ascii="Garamond" w:hAnsi="Garamond"/>
        </w:rPr>
        <w:t xml:space="preserve">the </w:t>
      </w:r>
      <w:r w:rsidR="00F7463A">
        <w:rPr>
          <w:rFonts w:ascii="Garamond" w:hAnsi="Garamond"/>
        </w:rPr>
        <w:t>plaintiff</w:t>
      </w:r>
      <w:r w:rsidRPr="00EC444D">
        <w:rPr>
          <w:rFonts w:ascii="Garamond" w:hAnsi="Garamond"/>
        </w:rPr>
        <w:t xml:space="preserve"> must receive your responses to these questions and documents requested. Answers should be mailed or delivered to the </w:t>
      </w:r>
      <w:r w:rsidR="00F7463A">
        <w:rPr>
          <w:rFonts w:ascii="Garamond" w:hAnsi="Garamond"/>
        </w:rPr>
        <w:t>plaintiff</w:t>
      </w:r>
      <w:r w:rsidRPr="00EC444D">
        <w:rPr>
          <w:rFonts w:ascii="Garamond" w:hAnsi="Garamond"/>
        </w:rPr>
        <w:t>’s apartment.</w:t>
      </w:r>
    </w:p>
    <w:p w14:paraId="723AEC38" w14:textId="6B838DF1" w:rsidR="00601761" w:rsidRPr="00EC444D" w:rsidRDefault="008D0F56" w:rsidP="00666FD4">
      <w:pPr>
        <w:numPr>
          <w:ilvl w:val="0"/>
          <w:numId w:val="6"/>
        </w:numPr>
        <w:spacing w:line="360" w:lineRule="auto"/>
        <w:rPr>
          <w:rFonts w:ascii="Garamond" w:hAnsi="Garamond"/>
        </w:rPr>
      </w:pPr>
      <w:r w:rsidRPr="00EC444D">
        <w:rPr>
          <w:rFonts w:ascii="Garamond" w:hAnsi="Garamond"/>
        </w:rPr>
        <w:t xml:space="preserve">You are also required to supplement </w:t>
      </w:r>
      <w:del w:id="4" w:author="Mia Bonardi" w:date="2022-10-13T09:40:00Z">
        <w:r w:rsidRPr="00EC444D" w:rsidDel="0039254A">
          <w:rPr>
            <w:rFonts w:ascii="Garamond" w:hAnsi="Garamond"/>
          </w:rPr>
          <w:delText>and/or</w:delText>
        </w:r>
      </w:del>
      <w:ins w:id="5" w:author="Mia Bonardi" w:date="2022-10-13T09:40:00Z">
        <w:r w:rsidR="0039254A">
          <w:rPr>
            <w:rFonts w:ascii="Garamond" w:hAnsi="Garamond"/>
          </w:rPr>
          <w:t>or</w:t>
        </w:r>
      </w:ins>
      <w:r w:rsidRPr="00EC444D">
        <w:rPr>
          <w:rFonts w:ascii="Garamond" w:hAnsi="Garamond"/>
        </w:rPr>
        <w:t xml:space="preserve"> amend</w:t>
      </w:r>
      <w:ins w:id="6" w:author="Mia Bonardi" w:date="2022-10-13T09:40:00Z">
        <w:r w:rsidR="0039254A">
          <w:rPr>
            <w:rFonts w:ascii="Garamond" w:hAnsi="Garamond"/>
          </w:rPr>
          <w:t>, or both,</w:t>
        </w:r>
      </w:ins>
      <w:r w:rsidRPr="00EC444D">
        <w:rPr>
          <w:rFonts w:ascii="Garamond" w:hAnsi="Garamond"/>
        </w:rPr>
        <w:t xml:space="preserve"> your responses to this Discovery if after you have responded you learn:</w:t>
      </w:r>
    </w:p>
    <w:p w14:paraId="225285A1" w14:textId="2C8E7E63" w:rsidR="00601761" w:rsidRPr="00EC444D" w:rsidRDefault="008D0F56" w:rsidP="00666FD4">
      <w:pPr>
        <w:numPr>
          <w:ilvl w:val="1"/>
          <w:numId w:val="6"/>
        </w:numPr>
        <w:spacing w:line="360" w:lineRule="auto"/>
        <w:rPr>
          <w:rFonts w:ascii="Garamond" w:hAnsi="Garamond"/>
        </w:rPr>
      </w:pPr>
      <w:r w:rsidRPr="00EC444D">
        <w:rPr>
          <w:rFonts w:ascii="Garamond" w:hAnsi="Garamond"/>
        </w:rPr>
        <w:t xml:space="preserve">the identity of other persons with information about the questions asked (including expert witnesses you intend to have testify at trial); </w:t>
      </w:r>
      <w:del w:id="7" w:author="Mia Bonardi" w:date="2022-10-13T09:41:00Z">
        <w:r w:rsidRPr="00EC444D" w:rsidDel="0039254A">
          <w:rPr>
            <w:rFonts w:ascii="Garamond" w:hAnsi="Garamond"/>
          </w:rPr>
          <w:delText>and</w:delText>
        </w:r>
      </w:del>
      <w:ins w:id="8" w:author="Mia Bonardi" w:date="2022-10-13T09:41:00Z">
        <w:r w:rsidR="0039254A">
          <w:rPr>
            <w:rFonts w:ascii="Garamond" w:hAnsi="Garamond"/>
          </w:rPr>
          <w:t>or</w:t>
        </w:r>
      </w:ins>
      <w:del w:id="9" w:author="Mia Bonardi" w:date="2022-10-13T09:40:00Z">
        <w:r w:rsidRPr="00EC444D" w:rsidDel="0039254A">
          <w:rPr>
            <w:rFonts w:ascii="Garamond" w:hAnsi="Garamond"/>
          </w:rPr>
          <w:delText>/or</w:delText>
        </w:r>
      </w:del>
    </w:p>
    <w:p w14:paraId="17AA4571"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t xml:space="preserve">that any of the information you gave in the responses was incorrect when made or is </w:t>
      </w:r>
    </w:p>
    <w:p w14:paraId="563C4C86" w14:textId="77777777" w:rsidR="00601761" w:rsidRPr="00EC444D" w:rsidRDefault="008D0F56" w:rsidP="00666FD4">
      <w:pPr>
        <w:spacing w:line="360" w:lineRule="auto"/>
        <w:ind w:left="1080"/>
        <w:rPr>
          <w:rFonts w:ascii="Garamond" w:hAnsi="Garamond"/>
        </w:rPr>
      </w:pPr>
      <w:r w:rsidRPr="00EC444D">
        <w:rPr>
          <w:rFonts w:ascii="Garamond" w:hAnsi="Garamond"/>
        </w:rPr>
        <w:t>no longer correct.</w:t>
      </w:r>
    </w:p>
    <w:p w14:paraId="19C22086" w14:textId="77777777" w:rsidR="00601761" w:rsidRPr="00EC444D" w:rsidRDefault="008D0F56" w:rsidP="00666FD4">
      <w:pPr>
        <w:numPr>
          <w:ilvl w:val="0"/>
          <w:numId w:val="6"/>
        </w:numPr>
        <w:spacing w:line="360" w:lineRule="auto"/>
        <w:rPr>
          <w:rFonts w:ascii="Garamond" w:hAnsi="Garamond"/>
        </w:rPr>
      </w:pPr>
      <w:r w:rsidRPr="00EC444D">
        <w:rPr>
          <w:rFonts w:ascii="Garamond" w:hAnsi="Garamond"/>
        </w:rPr>
        <w:t>If any documents that are responsive to the requests for production of documents below are redacted (crossed out or deleted) or are not produced based on a claim of privilege or on any other grounds, please identify as to each such document or part of such document:</w:t>
      </w:r>
    </w:p>
    <w:p w14:paraId="6E7C16AE"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lastRenderedPageBreak/>
        <w:t>The nature of the privilege claimed;</w:t>
      </w:r>
    </w:p>
    <w:p w14:paraId="7744A9DB"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t>The factual and legal basis of the claim of privilege or ground for not producing the document;</w:t>
      </w:r>
    </w:p>
    <w:p w14:paraId="7BA3F19D"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t>The title of the document;</w:t>
      </w:r>
    </w:p>
    <w:p w14:paraId="2A52C833"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t>The author of the document;</w:t>
      </w:r>
    </w:p>
    <w:p w14:paraId="6A2FACA3"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t>Each person to whom an original or copy of the document was provided; and</w:t>
      </w:r>
    </w:p>
    <w:p w14:paraId="2CF9BFF4" w14:textId="77777777" w:rsidR="00601761" w:rsidRPr="00EC444D" w:rsidRDefault="008D0F56" w:rsidP="00666FD4">
      <w:pPr>
        <w:numPr>
          <w:ilvl w:val="1"/>
          <w:numId w:val="6"/>
        </w:numPr>
        <w:spacing w:line="360" w:lineRule="auto"/>
        <w:rPr>
          <w:rFonts w:ascii="Garamond" w:hAnsi="Garamond"/>
        </w:rPr>
      </w:pPr>
      <w:r w:rsidRPr="00EC444D">
        <w:rPr>
          <w:rFonts w:ascii="Garamond" w:hAnsi="Garamond"/>
        </w:rPr>
        <w:t>The subject matter and a description of the material withheld, to the fullest extent possible short of waiving the claimed privilege.</w:t>
      </w:r>
    </w:p>
    <w:p w14:paraId="5DAB6C7B" w14:textId="77777777" w:rsidR="00601761" w:rsidRDefault="00601761"/>
    <w:p w14:paraId="5A5C9F65" w14:textId="7C5D03A0" w:rsidR="00666FD4" w:rsidRPr="00666FD4" w:rsidRDefault="008D0F56" w:rsidP="00666FD4">
      <w:pPr>
        <w:pStyle w:val="CenterTitle"/>
        <w:spacing w:line="276" w:lineRule="auto"/>
        <w:rPr>
          <w:rFonts w:asciiTheme="minorHAnsi" w:hAnsiTheme="minorHAnsi" w:cstheme="minorHAnsi"/>
        </w:rPr>
      </w:pPr>
      <w:r w:rsidRPr="00666FD4">
        <w:rPr>
          <w:rFonts w:asciiTheme="minorHAnsi" w:hAnsiTheme="minorHAnsi" w:cstheme="minorHAnsi"/>
        </w:rPr>
        <w:t>D</w:t>
      </w:r>
      <w:r w:rsidR="00666FD4">
        <w:rPr>
          <w:rFonts w:asciiTheme="minorHAnsi" w:hAnsiTheme="minorHAnsi" w:cstheme="minorHAnsi"/>
        </w:rPr>
        <w:t>efinitions</w:t>
      </w:r>
    </w:p>
    <w:p w14:paraId="19A71187" w14:textId="7FCF8C93" w:rsidR="00666FD4" w:rsidRPr="00EC444D" w:rsidRDefault="008D0F56" w:rsidP="00666FD4">
      <w:pPr>
        <w:numPr>
          <w:ilvl w:val="0"/>
          <w:numId w:val="7"/>
        </w:numPr>
        <w:spacing w:line="360" w:lineRule="auto"/>
        <w:rPr>
          <w:rFonts w:ascii="Garamond" w:hAnsi="Garamond"/>
        </w:rPr>
      </w:pPr>
      <w:r w:rsidRPr="00EC444D">
        <w:rPr>
          <w:rFonts w:ascii="Garamond" w:hAnsi="Garamond"/>
        </w:rPr>
        <w:t>The terms “you,” “</w:t>
      </w:r>
      <w:r w:rsidR="00F7463A">
        <w:rPr>
          <w:rFonts w:ascii="Garamond" w:hAnsi="Garamond"/>
        </w:rPr>
        <w:t>defendant</w:t>
      </w:r>
      <w:r w:rsidRPr="00EC444D">
        <w:rPr>
          <w:rFonts w:ascii="Garamond" w:hAnsi="Garamond"/>
        </w:rPr>
        <w:t xml:space="preserve">,” and “landlord” include the </w:t>
      </w:r>
      <w:r w:rsidR="00F7463A">
        <w:rPr>
          <w:rFonts w:ascii="Garamond" w:hAnsi="Garamond"/>
        </w:rPr>
        <w:t>defendant</w:t>
      </w:r>
      <w:r w:rsidRPr="00EC444D">
        <w:rPr>
          <w:rFonts w:ascii="Garamond" w:hAnsi="Garamond"/>
        </w:rPr>
        <w:t xml:space="preserve"> named above and any and all other persons or entities with any ownership in the premises, as well as </w:t>
      </w:r>
      <w:r w:rsidR="00F7463A">
        <w:rPr>
          <w:rFonts w:ascii="Garamond" w:hAnsi="Garamond"/>
        </w:rPr>
        <w:t>defendant</w:t>
      </w:r>
      <w:r w:rsidRPr="00EC444D">
        <w:rPr>
          <w:rFonts w:ascii="Garamond" w:hAnsi="Garamond"/>
        </w:rPr>
        <w:t>’s agents, employees, relatives, attorneys, and anyone acting on their behalf.</w:t>
      </w:r>
    </w:p>
    <w:p w14:paraId="6FE4557D" w14:textId="251BB834"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“apartment” refers to the house or unit that the tenant occupies, including the exterior and common areas. If the tenant has occupied more than one apartment under an arrangement with the </w:t>
      </w:r>
      <w:r w:rsidR="00F7463A">
        <w:rPr>
          <w:rFonts w:ascii="Garamond" w:hAnsi="Garamond"/>
        </w:rPr>
        <w:t>defendant</w:t>
      </w:r>
      <w:r w:rsidRPr="00EC444D">
        <w:rPr>
          <w:rFonts w:ascii="Garamond" w:hAnsi="Garamond"/>
        </w:rPr>
        <w:t>, this covers any and all apartments occupied by the tenant.</w:t>
      </w:r>
    </w:p>
    <w:p w14:paraId="0B30E482" w14:textId="60F2776A"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“tenant” includes the </w:t>
      </w:r>
      <w:r w:rsidR="008417DB">
        <w:rPr>
          <w:rFonts w:ascii="Garamond" w:hAnsi="Garamond"/>
        </w:rPr>
        <w:t>plaintiff</w:t>
      </w:r>
      <w:r w:rsidRPr="00EC444D">
        <w:rPr>
          <w:rFonts w:ascii="Garamond" w:hAnsi="Garamond"/>
        </w:rPr>
        <w:t xml:space="preserve">(s) named above and his or her agents, </w:t>
      </w:r>
      <w:r w:rsidR="00F7179E" w:rsidRPr="00EC444D">
        <w:rPr>
          <w:rFonts w:ascii="Garamond" w:hAnsi="Garamond"/>
        </w:rPr>
        <w:t>household member</w:t>
      </w:r>
      <w:r w:rsidRPr="00EC444D">
        <w:rPr>
          <w:rFonts w:ascii="Garamond" w:hAnsi="Garamond"/>
        </w:rPr>
        <w:t>(s), attorney(s), and anyone else acting on the tenant’s behalf.</w:t>
      </w:r>
    </w:p>
    <w:p w14:paraId="479E0F76"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“building” refers to the building, common areas, grounds, and any other apartments at the address where the tenant’s apartment is located.</w:t>
      </w:r>
    </w:p>
    <w:p w14:paraId="2616EA91" w14:textId="49908F6D" w:rsidR="00666FD4" w:rsidRPr="00EC444D" w:rsidRDefault="008D0F56" w:rsidP="00666FD4">
      <w:pPr>
        <w:numPr>
          <w:ilvl w:val="0"/>
          <w:numId w:val="7"/>
        </w:numPr>
        <w:spacing w:line="360" w:lineRule="auto"/>
        <w:rPr>
          <w:rFonts w:ascii="Garamond" w:hAnsi="Garamond"/>
        </w:rPr>
      </w:pPr>
      <w:r w:rsidRPr="00EC444D">
        <w:rPr>
          <w:rFonts w:ascii="Garamond" w:hAnsi="Garamond"/>
        </w:rPr>
        <w:t>The term “document” includes: writings, videotapes, electronic mail</w:t>
      </w:r>
      <w:ins w:id="10" w:author="Mia Bonardi" w:date="2022-10-13T09:43:00Z">
        <w:r w:rsidR="0039254A">
          <w:rPr>
            <w:rFonts w:ascii="Garamond" w:hAnsi="Garamond"/>
          </w:rPr>
          <w:t>,</w:t>
        </w:r>
      </w:ins>
      <w:r w:rsidRPr="00EC444D">
        <w:rPr>
          <w:rFonts w:ascii="Garamond" w:hAnsi="Garamond"/>
        </w:rPr>
        <w:t xml:space="preserve"> or other documents electronically stored </w:t>
      </w:r>
      <w:del w:id="11" w:author="Mia Bonardi" w:date="2022-10-13T09:43:00Z">
        <w:r w:rsidRPr="00EC444D" w:rsidDel="0039254A">
          <w:rPr>
            <w:rFonts w:ascii="Garamond" w:hAnsi="Garamond"/>
          </w:rPr>
          <w:delText>and/</w:delText>
        </w:r>
      </w:del>
      <w:r w:rsidRPr="00EC444D">
        <w:rPr>
          <w:rFonts w:ascii="Garamond" w:hAnsi="Garamond"/>
        </w:rPr>
        <w:t>or transmitted</w:t>
      </w:r>
      <w:ins w:id="12" w:author="Mia Bonardi" w:date="2022-10-13T09:43:00Z">
        <w:r w:rsidR="0039254A">
          <w:rPr>
            <w:rFonts w:ascii="Garamond" w:hAnsi="Garamond"/>
          </w:rPr>
          <w:t>, or both</w:t>
        </w:r>
      </w:ins>
      <w:r w:rsidRPr="00EC444D">
        <w:rPr>
          <w:rFonts w:ascii="Garamond" w:hAnsi="Garamond"/>
        </w:rPr>
        <w:t>,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14:paraId="3BC6E8A4"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“concerning” means referring to, relating to, supporting, describing, reflecting, constituting, or in any other way referencing.</w:t>
      </w:r>
    </w:p>
    <w:p w14:paraId="40276557" w14:textId="35F2B999" w:rsidR="00601761" w:rsidRPr="00EC444D" w:rsidRDefault="008D0F56" w:rsidP="00666FD4">
      <w:pPr>
        <w:numPr>
          <w:ilvl w:val="0"/>
          <w:numId w:val="7"/>
        </w:numPr>
        <w:spacing w:line="360" w:lineRule="auto"/>
        <w:rPr>
          <w:rFonts w:ascii="Garamond" w:hAnsi="Garamond"/>
        </w:rPr>
      </w:pPr>
      <w:r w:rsidRPr="00EC444D">
        <w:rPr>
          <w:rFonts w:ascii="Garamond" w:hAnsi="Garamond"/>
        </w:rPr>
        <w:t>Unless otherwise specified, the applicable time period for these requests is the period of the tenant’s occupancy of the apartment(s), plus one month before such occupancy and one month afterward if the tenant has vacated.</w:t>
      </w:r>
      <w:r w:rsidRPr="00EC444D">
        <w:rPr>
          <w:rFonts w:ascii="Garamond" w:hAnsi="Garamond"/>
        </w:rPr>
        <w:br w:type="page"/>
      </w:r>
    </w:p>
    <w:p w14:paraId="62AEDAB0" w14:textId="7FA09BD6" w:rsidR="00601761" w:rsidRPr="00666FD4" w:rsidRDefault="007272E9" w:rsidP="00655AF5">
      <w:pPr>
        <w:pStyle w:val="CenterTitle"/>
        <w:pageBreakBefore/>
        <w:rPr>
          <w:rFonts w:asciiTheme="minorHAnsi" w:hAnsiTheme="minorHAnsi" w:cstheme="minorHAnsi"/>
        </w:rPr>
      </w:pPr>
      <w:r w:rsidRPr="00666FD4">
        <w:rPr>
          <w:rFonts w:asciiTheme="minorHAnsi" w:hAnsiTheme="minorHAnsi" w:cstheme="minorHAnsi"/>
        </w:rPr>
        <w:lastRenderedPageBreak/>
        <w:t>Interrogatories (questions)</w:t>
      </w:r>
    </w:p>
    <w:p w14:paraId="02EB378F" w14:textId="77777777" w:rsidR="00601761" w:rsidRPr="00666FD4" w:rsidRDefault="00601761">
      <w:pPr>
        <w:pStyle w:val="CenterTitle"/>
        <w:rPr>
          <w:rFonts w:asciiTheme="minorHAnsi" w:hAnsiTheme="minorHAnsi" w:cstheme="minorHAnsi"/>
        </w:rPr>
      </w:pPr>
    </w:p>
    <w:p w14:paraId="44213989" w14:textId="77777777" w:rsidR="00EE4E8E" w:rsidRPr="00666FD4" w:rsidRDefault="00EE4E8E">
      <w:pPr>
        <w:pStyle w:val="CenterTitle"/>
        <w:rPr>
          <w:rFonts w:asciiTheme="minorHAnsi" w:hAnsiTheme="minorHAnsi" w:cstheme="minorHAnsi"/>
        </w:rPr>
      </w:pPr>
      <w:r w:rsidRPr="00666FD4">
        <w:rPr>
          <w:rFonts w:asciiTheme="minorHAnsi" w:hAnsiTheme="minorHAnsi" w:cstheme="minorHAnsi"/>
        </w:rPr>
        <w:t xml:space="preserve">{%p if </w:t>
      </w:r>
      <w:proofErr w:type="spellStart"/>
      <w:r w:rsidRPr="00666FD4">
        <w:rPr>
          <w:rFonts w:asciiTheme="minorHAnsi" w:hAnsiTheme="minorHAnsi" w:cstheme="minorHAnsi"/>
        </w:rPr>
        <w:t>ints.any_in_category</w:t>
      </w:r>
      <w:proofErr w:type="spellEnd"/>
      <w:r w:rsidRPr="00666FD4">
        <w:rPr>
          <w:rFonts w:asciiTheme="minorHAnsi" w:hAnsiTheme="minorHAnsi" w:cstheme="minorHAnsi"/>
        </w:rPr>
        <w:t>('Tenancy') %}</w:t>
      </w:r>
    </w:p>
    <w:p w14:paraId="1E3CEE67" w14:textId="77777777" w:rsidR="00EE4E8E" w:rsidRPr="00666FD4" w:rsidRDefault="008D0F56">
      <w:pPr>
        <w:pStyle w:val="CenterTitle"/>
        <w:rPr>
          <w:rFonts w:asciiTheme="minorHAnsi" w:hAnsiTheme="minorHAnsi" w:cstheme="minorHAnsi"/>
        </w:rPr>
      </w:pPr>
      <w:r w:rsidRPr="00666FD4">
        <w:rPr>
          <w:rFonts w:asciiTheme="minorHAnsi" w:hAnsiTheme="minorHAnsi" w:cstheme="minorHAnsi"/>
        </w:rPr>
        <w:t>Tenancy</w:t>
      </w:r>
    </w:p>
    <w:p w14:paraId="13743FB7" w14:textId="77777777" w:rsidR="00601761" w:rsidRPr="00666FD4" w:rsidRDefault="00EE4E8E">
      <w:pPr>
        <w:pStyle w:val="CenterTitle"/>
        <w:rPr>
          <w:rFonts w:asciiTheme="minorHAnsi" w:hAnsiTheme="minorHAnsi" w:cstheme="minorHAnsi"/>
        </w:rPr>
      </w:pPr>
      <w:r w:rsidRPr="00666FD4">
        <w:rPr>
          <w:rFonts w:asciiTheme="minorHAnsi" w:hAnsiTheme="minorHAnsi" w:cstheme="minorHAnsi"/>
        </w:rPr>
        <w:t>{%p endif %}</w:t>
      </w:r>
    </w:p>
    <w:p w14:paraId="02C4D119"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address, </w:t>
      </w:r>
      <w:r w:rsidR="00DE2826" w:rsidRPr="00EC444D">
        <w:rPr>
          <w:rFonts w:ascii="Garamond" w:hAnsi="Garamond"/>
        </w:rPr>
        <w:t xml:space="preserve">email, </w:t>
      </w:r>
      <w:r w:rsidRPr="00EC444D">
        <w:rPr>
          <w:rFonts w:ascii="Garamond" w:hAnsi="Garamond"/>
        </w:rPr>
        <w:t>telephone number, occupation, and relationship to the tenant’s apartment of the person answering these questions?</w:t>
      </w:r>
    </w:p>
    <w:p w14:paraId="6F3C3897"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 if </w:t>
      </w:r>
      <w:proofErr w:type="spellStart"/>
      <w:r w:rsidR="00803791" w:rsidRPr="00EC444D">
        <w:rPr>
          <w:rFonts w:ascii="Garamond" w:hAnsi="Garamond"/>
        </w:rPr>
        <w:t>ints.get</w:t>
      </w:r>
      <w:proofErr w:type="spellEnd"/>
      <w:r w:rsidR="00803791" w:rsidRPr="00EC444D">
        <w:rPr>
          <w:rFonts w:ascii="Garamond" w:hAnsi="Garamond"/>
        </w:rPr>
        <w:t>('</w:t>
      </w:r>
      <w:r w:rsidRPr="00EC444D">
        <w:rPr>
          <w:rFonts w:ascii="Garamond" w:hAnsi="Garamond"/>
        </w:rPr>
        <w:t>owners</w:t>
      </w:r>
      <w:proofErr w:type="gramStart"/>
      <w:r w:rsidR="00803791" w:rsidRPr="00EC444D">
        <w:rPr>
          <w:rFonts w:ascii="Garamond" w:hAnsi="Garamond"/>
        </w:rPr>
        <w:t>',</w:t>
      </w:r>
      <w:proofErr w:type="spellStart"/>
      <w:r w:rsidR="00803791" w:rsidRPr="00EC444D">
        <w:rPr>
          <w:rFonts w:ascii="Garamond" w:hAnsi="Garamond"/>
        </w:rPr>
        <w:t>DAEmpty</w:t>
      </w:r>
      <w:proofErr w:type="spellEnd"/>
      <w:proofErr w:type="gramEnd"/>
      <w:r w:rsidR="00803791" w:rsidRPr="00EC444D">
        <w:rPr>
          <w:rFonts w:ascii="Garamond" w:hAnsi="Garamond"/>
        </w:rPr>
        <w:t>()).checked</w:t>
      </w:r>
      <w:r w:rsidRPr="00EC444D">
        <w:rPr>
          <w:rFonts w:ascii="Garamond" w:hAnsi="Garamond"/>
        </w:rPr>
        <w:t xml:space="preserve"> %}</w:t>
      </w:r>
    </w:p>
    <w:p w14:paraId="15D48593" w14:textId="41AF8752"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and address of each owner of the apartment, and the date </w:t>
      </w:r>
      <w:del w:id="13" w:author="Mia Bonardi" w:date="2022-10-13T09:44:00Z">
        <w:r w:rsidRPr="00EC444D" w:rsidDel="0039254A">
          <w:rPr>
            <w:rFonts w:ascii="Garamond" w:hAnsi="Garamond"/>
          </w:rPr>
          <w:delText>s/he</w:delText>
        </w:r>
      </w:del>
      <w:ins w:id="14" w:author="Mia Bonardi" w:date="2022-10-13T09:44:00Z">
        <w:r w:rsidR="0039254A">
          <w:rPr>
            <w:rFonts w:ascii="Garamond" w:hAnsi="Garamond"/>
          </w:rPr>
          <w:t>they</w:t>
        </w:r>
      </w:ins>
      <w:r w:rsidRPr="00EC444D">
        <w:rPr>
          <w:rFonts w:ascii="Garamond" w:hAnsi="Garamond"/>
        </w:rPr>
        <w:t xml:space="preserve"> bought the building?</w:t>
      </w:r>
    </w:p>
    <w:p w14:paraId="75720995"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 endif %}</w:t>
      </w:r>
    </w:p>
    <w:p w14:paraId="7FDD5B76"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 if </w:t>
      </w:r>
      <w:proofErr w:type="spellStart"/>
      <w:r w:rsidR="00803791" w:rsidRPr="00EC444D">
        <w:rPr>
          <w:rFonts w:ascii="Garamond" w:hAnsi="Garamond"/>
        </w:rPr>
        <w:t>ints.get</w:t>
      </w:r>
      <w:proofErr w:type="spellEnd"/>
      <w:r w:rsidR="00803791" w:rsidRPr="00EC444D">
        <w:rPr>
          <w:rFonts w:ascii="Garamond" w:hAnsi="Garamond"/>
        </w:rPr>
        <w:t>('</w:t>
      </w:r>
      <w:r w:rsidRPr="00EC444D">
        <w:rPr>
          <w:rFonts w:ascii="Garamond" w:hAnsi="Garamond"/>
        </w:rPr>
        <w:t>household_members</w:t>
      </w:r>
      <w:proofErr w:type="gramStart"/>
      <w:r w:rsidR="00803791" w:rsidRPr="00EC444D">
        <w:rPr>
          <w:rFonts w:ascii="Garamond" w:hAnsi="Garamond"/>
        </w:rPr>
        <w:t>',</w:t>
      </w:r>
      <w:proofErr w:type="spellStart"/>
      <w:r w:rsidR="00803791" w:rsidRPr="00EC444D">
        <w:rPr>
          <w:rFonts w:ascii="Garamond" w:hAnsi="Garamond"/>
        </w:rPr>
        <w:t>DAEmpty</w:t>
      </w:r>
      <w:proofErr w:type="spellEnd"/>
      <w:proofErr w:type="gramEnd"/>
      <w:r w:rsidR="00803791" w:rsidRPr="00EC444D">
        <w:rPr>
          <w:rFonts w:ascii="Garamond" w:hAnsi="Garamond"/>
        </w:rPr>
        <w:t>()).checked</w:t>
      </w:r>
      <w:r w:rsidRPr="00EC444D">
        <w:rPr>
          <w:rFonts w:ascii="Garamond" w:hAnsi="Garamond"/>
        </w:rPr>
        <w:t xml:space="preserve"> %}</w:t>
      </w:r>
    </w:p>
    <w:p w14:paraId="46F33D59"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Please describe all members of the tenant’s household (including the tenant) by name, age, gender, and date of move-in.</w:t>
      </w:r>
    </w:p>
    <w:p w14:paraId="2CB9D2AC"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 endif %}</w:t>
      </w:r>
    </w:p>
    <w:p w14:paraId="060A62BC"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Please describe all the terms of the tenancy, including, but not limited to: </w:t>
      </w:r>
    </w:p>
    <w:p w14:paraId="0C4FDFE5" w14:textId="77777777" w:rsidR="00601761" w:rsidRPr="00EC444D" w:rsidRDefault="008D0F56" w:rsidP="00666FD4">
      <w:pPr>
        <w:pStyle w:val="BodyText"/>
        <w:numPr>
          <w:ilvl w:val="1"/>
          <w:numId w:val="8"/>
        </w:numPr>
        <w:spacing w:after="144" w:line="360" w:lineRule="auto"/>
        <w:contextualSpacing/>
        <w:rPr>
          <w:rFonts w:ascii="Garamond" w:hAnsi="Garamond"/>
        </w:rPr>
      </w:pPr>
      <w:r w:rsidRPr="00EC444D">
        <w:rPr>
          <w:rFonts w:ascii="Garamond" w:hAnsi="Garamond"/>
        </w:rPr>
        <w:t>The original rent;</w:t>
      </w:r>
    </w:p>
    <w:p w14:paraId="2D284AB3" w14:textId="77777777" w:rsidR="00601761" w:rsidRPr="00EC444D" w:rsidRDefault="008D0F56" w:rsidP="00666FD4">
      <w:pPr>
        <w:pStyle w:val="BodyText"/>
        <w:numPr>
          <w:ilvl w:val="1"/>
          <w:numId w:val="8"/>
        </w:numPr>
        <w:spacing w:after="144" w:line="360" w:lineRule="auto"/>
        <w:contextualSpacing/>
        <w:rPr>
          <w:rFonts w:ascii="Garamond" w:hAnsi="Garamond"/>
        </w:rPr>
      </w:pPr>
      <w:r w:rsidRPr="00EC444D">
        <w:rPr>
          <w:rFonts w:ascii="Garamond" w:hAnsi="Garamond"/>
        </w:rPr>
        <w:t>The day of each month on which rent is due;</w:t>
      </w:r>
    </w:p>
    <w:p w14:paraId="4E77F1BA" w14:textId="77777777" w:rsidR="00601761" w:rsidRPr="00EC444D" w:rsidRDefault="008D0F56" w:rsidP="00666FD4">
      <w:pPr>
        <w:pStyle w:val="BodyText"/>
        <w:numPr>
          <w:ilvl w:val="1"/>
          <w:numId w:val="8"/>
        </w:numPr>
        <w:spacing w:after="144" w:line="360" w:lineRule="auto"/>
        <w:contextualSpacing/>
        <w:rPr>
          <w:rFonts w:ascii="Garamond" w:hAnsi="Garamond"/>
        </w:rPr>
      </w:pPr>
      <w:r w:rsidRPr="00EC444D">
        <w:rPr>
          <w:rFonts w:ascii="Garamond" w:hAnsi="Garamond"/>
        </w:rPr>
        <w:t xml:space="preserve">Whether the rental agreement was oral or in writing, and the time period of such an agreement; </w:t>
      </w:r>
    </w:p>
    <w:p w14:paraId="24894D60" w14:textId="77777777" w:rsidR="00601761" w:rsidRPr="00EC444D" w:rsidRDefault="008D0F56" w:rsidP="00666FD4">
      <w:pPr>
        <w:pStyle w:val="BodyText"/>
        <w:numPr>
          <w:ilvl w:val="1"/>
          <w:numId w:val="8"/>
        </w:numPr>
        <w:spacing w:after="144" w:line="360" w:lineRule="auto"/>
        <w:contextualSpacing/>
        <w:rPr>
          <w:rFonts w:ascii="Garamond" w:hAnsi="Garamond"/>
        </w:rPr>
      </w:pPr>
      <w:r w:rsidRPr="00EC444D">
        <w:rPr>
          <w:rFonts w:ascii="Garamond" w:hAnsi="Garamond"/>
        </w:rPr>
        <w:t>The responsibility of each of the parties for payment of water, heat, hot water, electricity, cooking fuel for the apartment, and for any common area utilities and whether these responsibilities are in writing;</w:t>
      </w:r>
    </w:p>
    <w:p w14:paraId="0E1B46BC" w14:textId="77777777" w:rsidR="00601761" w:rsidRPr="00EC444D" w:rsidRDefault="008D0F56" w:rsidP="00666FD4">
      <w:pPr>
        <w:pStyle w:val="BodyText"/>
        <w:numPr>
          <w:ilvl w:val="1"/>
          <w:numId w:val="8"/>
        </w:numPr>
        <w:spacing w:after="144" w:line="360" w:lineRule="auto"/>
        <w:contextualSpacing/>
        <w:rPr>
          <w:rFonts w:ascii="Garamond" w:hAnsi="Garamond"/>
        </w:rPr>
      </w:pPr>
      <w:r w:rsidRPr="00EC444D">
        <w:rPr>
          <w:rFonts w:ascii="Garamond" w:hAnsi="Garamond"/>
        </w:rPr>
        <w:t>Any additional terms of the original tenancy; and</w:t>
      </w:r>
    </w:p>
    <w:p w14:paraId="79D22DFC" w14:textId="77777777" w:rsidR="00601761" w:rsidRPr="00EC444D" w:rsidRDefault="008D0F56" w:rsidP="00666FD4">
      <w:pPr>
        <w:pStyle w:val="BodyText"/>
        <w:numPr>
          <w:ilvl w:val="1"/>
          <w:numId w:val="8"/>
        </w:numPr>
        <w:spacing w:after="144" w:line="360" w:lineRule="auto"/>
        <w:contextualSpacing/>
        <w:rPr>
          <w:rFonts w:ascii="Garamond" w:hAnsi="Garamond"/>
        </w:rPr>
      </w:pPr>
      <w:r w:rsidRPr="00EC444D">
        <w:rPr>
          <w:rFonts w:ascii="Garamond" w:hAnsi="Garamond"/>
        </w:rPr>
        <w:t>Any changes in the terms of the tenancy (including, but not limited to, changes in rent), including the date(s) of all such changes, whether the changed terms were in writing, and what the changed terms were.</w:t>
      </w:r>
    </w:p>
    <w:p w14:paraId="6A05A809" w14:textId="77777777" w:rsidR="00601761" w:rsidRDefault="00601761">
      <w:pPr>
        <w:pStyle w:val="BodyText"/>
        <w:spacing w:after="144"/>
        <w:contextualSpacing/>
      </w:pPr>
    </w:p>
    <w:p w14:paraId="0551B73B" w14:textId="1F26F26E" w:rsidR="00EE4E8E" w:rsidRPr="00716BCF" w:rsidRDefault="00EE4E8E">
      <w:pPr>
        <w:pStyle w:val="CenterTitle"/>
        <w:rPr>
          <w:rFonts w:asciiTheme="minorHAnsi" w:hAnsiTheme="minorHAnsi" w:cstheme="minorHAnsi"/>
          <w:bCs/>
        </w:rPr>
      </w:pPr>
      <w:r w:rsidRPr="00716BCF">
        <w:rPr>
          <w:rFonts w:asciiTheme="minorHAnsi" w:hAnsiTheme="minorHAnsi" w:cstheme="minorHAnsi"/>
          <w:bCs/>
        </w:rPr>
        <w:t xml:space="preserve">{%p if </w:t>
      </w:r>
      <w:proofErr w:type="spellStart"/>
      <w:r w:rsidRPr="00716BCF">
        <w:rPr>
          <w:rFonts w:asciiTheme="minorHAnsi" w:hAnsiTheme="minorHAnsi" w:cstheme="minorHAnsi"/>
          <w:bCs/>
        </w:rPr>
        <w:t>ints.any_in_</w:t>
      </w:r>
      <w:proofErr w:type="gramStart"/>
      <w:r w:rsidRPr="00716BCF">
        <w:rPr>
          <w:rFonts w:asciiTheme="minorHAnsi" w:hAnsiTheme="minorHAnsi" w:cstheme="minorHAnsi"/>
          <w:bCs/>
        </w:rPr>
        <w:t>category</w:t>
      </w:r>
      <w:proofErr w:type="spellEnd"/>
      <w:r w:rsidRPr="00716BCF">
        <w:rPr>
          <w:rFonts w:asciiTheme="minorHAnsi" w:hAnsiTheme="minorHAnsi" w:cstheme="minorHAnsi"/>
          <w:bCs/>
        </w:rPr>
        <w:t>(</w:t>
      </w:r>
      <w:proofErr w:type="gramEnd"/>
      <w:r w:rsidRPr="00716BCF">
        <w:rPr>
          <w:rFonts w:asciiTheme="minorHAnsi" w:hAnsiTheme="minorHAnsi" w:cstheme="minorHAnsi"/>
          <w:bCs/>
        </w:rPr>
        <w:t>"</w:t>
      </w:r>
      <w:r w:rsidR="00716BCF">
        <w:rPr>
          <w:rFonts w:asciiTheme="minorHAnsi" w:hAnsiTheme="minorHAnsi" w:cstheme="minorHAnsi"/>
          <w:bCs/>
        </w:rPr>
        <w:t>Tenant’</w:t>
      </w:r>
      <w:r w:rsidRPr="00716BCF">
        <w:rPr>
          <w:rFonts w:asciiTheme="minorHAnsi" w:hAnsiTheme="minorHAnsi" w:cstheme="minorHAnsi"/>
          <w:bCs/>
        </w:rPr>
        <w:t>s Claims") %}</w:t>
      </w:r>
    </w:p>
    <w:p w14:paraId="1E2A4EB4" w14:textId="5C0A774A" w:rsidR="00EE4E8E" w:rsidRPr="00666FD4" w:rsidRDefault="00716BCF">
      <w:pPr>
        <w:pStyle w:val="CenterTitle"/>
        <w:rPr>
          <w:rFonts w:asciiTheme="minorHAnsi" w:hAnsiTheme="minorHAnsi" w:cstheme="minorHAnsi"/>
          <w:bCs/>
        </w:rPr>
      </w:pPr>
      <w:r>
        <w:rPr>
          <w:rFonts w:asciiTheme="minorHAnsi" w:hAnsiTheme="minorHAnsi" w:cstheme="minorHAnsi"/>
          <w:bCs/>
        </w:rPr>
        <w:t>Tenant</w:t>
      </w:r>
      <w:r w:rsidR="008D0F56" w:rsidRPr="00716BCF">
        <w:rPr>
          <w:rFonts w:asciiTheme="minorHAnsi" w:hAnsiTheme="minorHAnsi" w:cstheme="minorHAnsi"/>
          <w:bCs/>
        </w:rPr>
        <w:t>’s Claims</w:t>
      </w:r>
    </w:p>
    <w:p w14:paraId="13B7249A" w14:textId="77777777" w:rsidR="00601761" w:rsidRPr="00666FD4" w:rsidRDefault="00EE4E8E">
      <w:pPr>
        <w:pStyle w:val="CenterTitle"/>
        <w:rPr>
          <w:rFonts w:asciiTheme="minorHAnsi" w:hAnsiTheme="minorHAnsi" w:cstheme="minorHAnsi"/>
          <w:bCs/>
        </w:rPr>
      </w:pPr>
      <w:r w:rsidRPr="00666FD4">
        <w:rPr>
          <w:rFonts w:asciiTheme="minorHAnsi" w:hAnsiTheme="minorHAnsi" w:cstheme="minorHAnsi"/>
          <w:bCs/>
        </w:rPr>
        <w:lastRenderedPageBreak/>
        <w:t>{%p endif %}</w:t>
      </w:r>
    </w:p>
    <w:p w14:paraId="3F64884E" w14:textId="77777777" w:rsidR="00601761" w:rsidRPr="00EC444D" w:rsidRDefault="008D0F56" w:rsidP="00EC444D">
      <w:pPr>
        <w:pStyle w:val="BodyText"/>
        <w:numPr>
          <w:ilvl w:val="0"/>
          <w:numId w:val="8"/>
        </w:numPr>
        <w:spacing w:after="144" w:line="360" w:lineRule="auto"/>
        <w:contextualSpacing/>
        <w:rPr>
          <w:rFonts w:ascii="Garamond" w:hAnsi="Garamond" w:cs="Times New Roman"/>
        </w:rPr>
      </w:pPr>
      <w:r w:rsidRPr="00EC444D">
        <w:rPr>
          <w:rFonts w:ascii="Garamond" w:hAnsi="Garamond" w:cs="Times New Roman"/>
        </w:rPr>
        <w:t xml:space="preserve">{%p if </w:t>
      </w:r>
      <w:proofErr w:type="spellStart"/>
      <w:r w:rsidR="00803791" w:rsidRPr="00EC444D">
        <w:rPr>
          <w:rFonts w:ascii="Garamond" w:hAnsi="Garamond" w:cs="Times New Roman"/>
        </w:rPr>
        <w:t>ints.get</w:t>
      </w:r>
      <w:proofErr w:type="spellEnd"/>
      <w:r w:rsidR="00803791" w:rsidRPr="00EC444D">
        <w:rPr>
          <w:rFonts w:ascii="Garamond" w:hAnsi="Garamond" w:cs="Times New Roman"/>
        </w:rPr>
        <w:t>('</w:t>
      </w:r>
      <w:r w:rsidRPr="00EC444D">
        <w:rPr>
          <w:rFonts w:ascii="Garamond" w:hAnsi="Garamond" w:cs="Times New Roman"/>
        </w:rPr>
        <w:t>persons_with_knowledge</w:t>
      </w:r>
      <w:proofErr w:type="gramStart"/>
      <w:r w:rsidR="00803791" w:rsidRPr="00EC444D">
        <w:rPr>
          <w:rFonts w:ascii="Garamond" w:hAnsi="Garamond" w:cs="Times New Roman"/>
        </w:rPr>
        <w:t>',</w:t>
      </w:r>
      <w:proofErr w:type="spellStart"/>
      <w:r w:rsidR="00803791" w:rsidRPr="00EC444D">
        <w:rPr>
          <w:rFonts w:ascii="Garamond" w:hAnsi="Garamond" w:cs="Times New Roman"/>
        </w:rPr>
        <w:t>DAEmpty</w:t>
      </w:r>
      <w:proofErr w:type="spellEnd"/>
      <w:proofErr w:type="gramEnd"/>
      <w:r w:rsidR="00803791" w:rsidRPr="00EC444D">
        <w:rPr>
          <w:rFonts w:ascii="Garamond" w:hAnsi="Garamond" w:cs="Times New Roman"/>
        </w:rPr>
        <w:t>()).checked</w:t>
      </w:r>
      <w:r w:rsidRPr="00EC444D">
        <w:rPr>
          <w:rFonts w:ascii="Garamond" w:hAnsi="Garamond" w:cs="Times New Roman"/>
        </w:rPr>
        <w:t xml:space="preserve"> %}</w:t>
      </w:r>
    </w:p>
    <w:p w14:paraId="14584FB4" w14:textId="62757CF7" w:rsidR="00601761" w:rsidRPr="00716BCF" w:rsidRDefault="008D0F56" w:rsidP="00EC444D">
      <w:pPr>
        <w:pStyle w:val="BodyText"/>
        <w:numPr>
          <w:ilvl w:val="0"/>
          <w:numId w:val="8"/>
        </w:numPr>
        <w:spacing w:after="144" w:line="360" w:lineRule="auto"/>
        <w:contextualSpacing/>
        <w:rPr>
          <w:rFonts w:ascii="Garamond" w:hAnsi="Garamond" w:cs="Times New Roman"/>
        </w:rPr>
      </w:pPr>
      <w:r w:rsidRPr="00716BCF">
        <w:rPr>
          <w:rFonts w:ascii="Garamond" w:hAnsi="Garamond" w:cs="Times New Roman"/>
        </w:rPr>
        <w:t xml:space="preserve">For each person with knowledge of the facts alleged in the </w:t>
      </w:r>
      <w:r w:rsidR="00716BCF" w:rsidRPr="00716BCF">
        <w:rPr>
          <w:rFonts w:ascii="Garamond" w:hAnsi="Garamond" w:cs="Times New Roman"/>
        </w:rPr>
        <w:t>tenant’s</w:t>
      </w:r>
      <w:r w:rsidRPr="00716BCF">
        <w:rPr>
          <w:rFonts w:ascii="Garamond" w:hAnsi="Garamond" w:cs="Times New Roman"/>
        </w:rPr>
        <w:t xml:space="preserve"> complaint </w:t>
      </w:r>
      <w:del w:id="15" w:author="Mia Bonardi" w:date="2022-10-13T09:45:00Z">
        <w:r w:rsidRPr="00716BCF" w:rsidDel="0039254A">
          <w:rPr>
            <w:rFonts w:ascii="Garamond" w:hAnsi="Garamond" w:cs="Times New Roman"/>
          </w:rPr>
          <w:delText>and/</w:delText>
        </w:r>
      </w:del>
      <w:r w:rsidRPr="00716BCF">
        <w:rPr>
          <w:rFonts w:ascii="Garamond" w:hAnsi="Garamond" w:cs="Times New Roman"/>
        </w:rPr>
        <w:t xml:space="preserve">or the </w:t>
      </w:r>
      <w:r w:rsidR="00716BCF" w:rsidRPr="00716BCF">
        <w:rPr>
          <w:rFonts w:ascii="Garamond" w:hAnsi="Garamond" w:cs="Times New Roman"/>
        </w:rPr>
        <w:t>landlord</w:t>
      </w:r>
      <w:r w:rsidRPr="00716BCF">
        <w:rPr>
          <w:rFonts w:ascii="Garamond" w:hAnsi="Garamond" w:cs="Times New Roman"/>
        </w:rPr>
        <w:t>’s answer</w:t>
      </w:r>
      <w:ins w:id="16" w:author="Mia Bonardi" w:date="2022-10-13T09:45:00Z">
        <w:r w:rsidR="0039254A">
          <w:rPr>
            <w:rFonts w:ascii="Garamond" w:hAnsi="Garamond" w:cs="Times New Roman"/>
          </w:rPr>
          <w:t xml:space="preserve"> or </w:t>
        </w:r>
      </w:ins>
      <w:del w:id="17" w:author="Mia Bonardi" w:date="2022-10-13T09:45:00Z">
        <w:r w:rsidRPr="00716BCF" w:rsidDel="0039254A">
          <w:rPr>
            <w:rFonts w:ascii="Garamond" w:hAnsi="Garamond" w:cs="Times New Roman"/>
          </w:rPr>
          <w:delText>/</w:delText>
        </w:r>
      </w:del>
      <w:r w:rsidRPr="00716BCF">
        <w:rPr>
          <w:rFonts w:ascii="Garamond" w:hAnsi="Garamond" w:cs="Times New Roman"/>
        </w:rPr>
        <w:t>counterclaims</w:t>
      </w:r>
      <w:ins w:id="18" w:author="Mia Bonardi" w:date="2022-10-13T09:45:00Z">
        <w:r w:rsidR="0039254A">
          <w:rPr>
            <w:rFonts w:ascii="Garamond" w:hAnsi="Garamond" w:cs="Times New Roman"/>
          </w:rPr>
          <w:t>, or both</w:t>
        </w:r>
      </w:ins>
      <w:r w:rsidRPr="00716BCF">
        <w:rPr>
          <w:rFonts w:ascii="Garamond" w:hAnsi="Garamond" w:cs="Times New Roman"/>
        </w:rPr>
        <w:t>, please state:</w:t>
      </w:r>
    </w:p>
    <w:p w14:paraId="517D80DD" w14:textId="31DC18A5" w:rsidR="00F7179E" w:rsidRPr="00EC444D" w:rsidRDefault="008D0F56" w:rsidP="00EC444D">
      <w:pPr>
        <w:pStyle w:val="BodyText"/>
        <w:numPr>
          <w:ilvl w:val="1"/>
          <w:numId w:val="8"/>
        </w:numPr>
        <w:spacing w:after="144" w:line="360" w:lineRule="auto"/>
        <w:contextualSpacing/>
        <w:rPr>
          <w:rFonts w:ascii="Garamond" w:hAnsi="Garamond" w:cs="Times New Roman"/>
        </w:rPr>
      </w:pPr>
      <w:del w:id="19" w:author="Mia Bonardi" w:date="2022-10-13T09:45:00Z">
        <w:r w:rsidRPr="00EC444D" w:rsidDel="0039254A">
          <w:rPr>
            <w:rFonts w:ascii="Garamond" w:hAnsi="Garamond" w:cs="Times New Roman"/>
          </w:rPr>
          <w:delText>His/her</w:delText>
        </w:r>
      </w:del>
      <w:ins w:id="20" w:author="Mia Bonardi" w:date="2022-10-13T09:45:00Z">
        <w:r w:rsidR="0039254A">
          <w:rPr>
            <w:rFonts w:ascii="Garamond" w:hAnsi="Garamond" w:cs="Times New Roman"/>
          </w:rPr>
          <w:t>The person’s</w:t>
        </w:r>
      </w:ins>
      <w:r w:rsidRPr="00EC444D">
        <w:rPr>
          <w:rFonts w:ascii="Garamond" w:hAnsi="Garamond" w:cs="Times New Roman"/>
        </w:rPr>
        <w:t xml:space="preserve"> name, current (or last known) address</w:t>
      </w:r>
      <w:r w:rsidR="00DE2826" w:rsidRPr="00EC444D">
        <w:rPr>
          <w:rFonts w:ascii="Garamond" w:hAnsi="Garamond" w:cs="Times New Roman"/>
        </w:rPr>
        <w:t>, email</w:t>
      </w:r>
      <w:ins w:id="21" w:author="Mia Bonardi" w:date="2022-10-13T09:45:00Z">
        <w:r w:rsidR="0039254A">
          <w:rPr>
            <w:rFonts w:ascii="Garamond" w:hAnsi="Garamond" w:cs="Times New Roman"/>
          </w:rPr>
          <w:t>,</w:t>
        </w:r>
      </w:ins>
      <w:r w:rsidRPr="00EC444D">
        <w:rPr>
          <w:rFonts w:ascii="Garamond" w:hAnsi="Garamond" w:cs="Times New Roman"/>
        </w:rPr>
        <w:t xml:space="preserve"> and telephone number;</w:t>
      </w:r>
    </w:p>
    <w:p w14:paraId="5989A3B5" w14:textId="54BF91BC" w:rsidR="00F7179E" w:rsidRPr="00EC444D" w:rsidRDefault="0039254A" w:rsidP="00EC444D">
      <w:pPr>
        <w:pStyle w:val="BodyText"/>
        <w:numPr>
          <w:ilvl w:val="1"/>
          <w:numId w:val="8"/>
        </w:numPr>
        <w:spacing w:after="144" w:line="360" w:lineRule="auto"/>
        <w:contextualSpacing/>
        <w:rPr>
          <w:rFonts w:ascii="Garamond" w:hAnsi="Garamond" w:cs="Times New Roman"/>
        </w:rPr>
      </w:pPr>
      <w:ins w:id="22" w:author="Mia Bonardi" w:date="2022-10-13T09:45:00Z">
        <w:r>
          <w:rPr>
            <w:rFonts w:ascii="Garamond" w:hAnsi="Garamond" w:cs="Times New Roman"/>
          </w:rPr>
          <w:t>The person’s</w:t>
        </w:r>
        <w:r w:rsidRPr="00EC444D">
          <w:rPr>
            <w:rFonts w:ascii="Garamond" w:hAnsi="Garamond" w:cs="Times New Roman"/>
          </w:rPr>
          <w:t xml:space="preserve"> </w:t>
        </w:r>
      </w:ins>
      <w:del w:id="23" w:author="Mia Bonardi" w:date="2022-10-13T09:45:00Z">
        <w:r w:rsidR="00F7179E" w:rsidRPr="00EC444D" w:rsidDel="0039254A">
          <w:rPr>
            <w:rFonts w:ascii="Garamond" w:hAnsi="Garamond" w:cs="Times New Roman"/>
            <w:color w:val="000000"/>
          </w:rPr>
          <w:delText xml:space="preserve">His/her </w:delText>
        </w:r>
      </w:del>
      <w:r w:rsidR="00F7179E" w:rsidRPr="00EC444D">
        <w:rPr>
          <w:rFonts w:ascii="Garamond" w:hAnsi="Garamond" w:cs="Times New Roman"/>
          <w:color w:val="000000"/>
        </w:rPr>
        <w:t>relationship or affiliation with the landlord (employee, contractor, relative, etc.);</w:t>
      </w:r>
    </w:p>
    <w:p w14:paraId="1ED7F1B7" w14:textId="77777777" w:rsidR="00601761" w:rsidRPr="00EC444D" w:rsidRDefault="008D0F56" w:rsidP="00EC444D">
      <w:pPr>
        <w:pStyle w:val="BodyText"/>
        <w:numPr>
          <w:ilvl w:val="1"/>
          <w:numId w:val="8"/>
        </w:numPr>
        <w:spacing w:after="144" w:line="360" w:lineRule="auto"/>
        <w:contextualSpacing/>
        <w:rPr>
          <w:rFonts w:ascii="Garamond" w:hAnsi="Garamond" w:cs="Times New Roman"/>
        </w:rPr>
      </w:pPr>
      <w:r w:rsidRPr="00EC444D">
        <w:rPr>
          <w:rFonts w:ascii="Garamond" w:hAnsi="Garamond" w:cs="Times New Roman"/>
        </w:rPr>
        <w:t>The substance of the information known to such person; and</w:t>
      </w:r>
    </w:p>
    <w:p w14:paraId="5AEB0813" w14:textId="57105DE7" w:rsidR="00601761" w:rsidRPr="00EC444D" w:rsidRDefault="008D0F56" w:rsidP="00EC444D">
      <w:pPr>
        <w:pStyle w:val="BodyText"/>
        <w:numPr>
          <w:ilvl w:val="1"/>
          <w:numId w:val="8"/>
        </w:numPr>
        <w:spacing w:after="144" w:line="360" w:lineRule="auto"/>
        <w:contextualSpacing/>
        <w:rPr>
          <w:rFonts w:ascii="Garamond" w:hAnsi="Garamond" w:cs="Times New Roman"/>
        </w:rPr>
      </w:pPr>
      <w:r w:rsidRPr="00EC444D">
        <w:rPr>
          <w:rFonts w:ascii="Garamond" w:hAnsi="Garamond" w:cs="Times New Roman"/>
        </w:rPr>
        <w:t>The expert training</w:t>
      </w:r>
      <w:ins w:id="24" w:author="Mia Bonardi" w:date="2022-10-13T09:45:00Z">
        <w:r w:rsidR="0039254A">
          <w:rPr>
            <w:rFonts w:ascii="Garamond" w:hAnsi="Garamond" w:cs="Times New Roman"/>
          </w:rPr>
          <w:t xml:space="preserve"> and </w:t>
        </w:r>
      </w:ins>
      <w:del w:id="25" w:author="Mia Bonardi" w:date="2022-10-13T09:45:00Z">
        <w:r w:rsidRPr="00EC444D" w:rsidDel="0039254A">
          <w:rPr>
            <w:rFonts w:ascii="Garamond" w:hAnsi="Garamond" w:cs="Times New Roman"/>
          </w:rPr>
          <w:delText>/</w:delText>
        </w:r>
      </w:del>
      <w:r w:rsidRPr="00EC444D">
        <w:rPr>
          <w:rFonts w:ascii="Garamond" w:hAnsi="Garamond" w:cs="Times New Roman"/>
        </w:rPr>
        <w:t>qualifications of such person, if any.</w:t>
      </w:r>
    </w:p>
    <w:p w14:paraId="5863C1BB" w14:textId="77777777" w:rsidR="00601761" w:rsidRPr="00EC444D" w:rsidRDefault="008D0F56" w:rsidP="00EC444D">
      <w:pPr>
        <w:pStyle w:val="BodyText"/>
        <w:numPr>
          <w:ilvl w:val="0"/>
          <w:numId w:val="8"/>
        </w:numPr>
        <w:spacing w:after="144" w:line="360" w:lineRule="auto"/>
        <w:contextualSpacing/>
        <w:rPr>
          <w:rFonts w:ascii="Garamond" w:hAnsi="Garamond" w:cs="Times New Roman"/>
        </w:rPr>
      </w:pPr>
      <w:r w:rsidRPr="00EC444D">
        <w:rPr>
          <w:rFonts w:ascii="Garamond" w:hAnsi="Garamond" w:cs="Times New Roman"/>
        </w:rPr>
        <w:t>{%p endif %}</w:t>
      </w:r>
    </w:p>
    <w:p w14:paraId="7EE26E23" w14:textId="77777777" w:rsidR="00601761" w:rsidRPr="00EC444D" w:rsidRDefault="008D0F56" w:rsidP="00EC444D">
      <w:pPr>
        <w:pStyle w:val="BodyText"/>
        <w:numPr>
          <w:ilvl w:val="0"/>
          <w:numId w:val="8"/>
        </w:numPr>
        <w:spacing w:after="144" w:line="360" w:lineRule="auto"/>
        <w:contextualSpacing/>
        <w:rPr>
          <w:rFonts w:ascii="Garamond" w:hAnsi="Garamond" w:cs="Times New Roman"/>
        </w:rPr>
      </w:pPr>
      <w:r w:rsidRPr="00EC444D">
        <w:rPr>
          <w:rFonts w:ascii="Garamond" w:hAnsi="Garamond" w:cs="Times New Roman"/>
        </w:rPr>
        <w:t xml:space="preserve">{%p if </w:t>
      </w:r>
      <w:proofErr w:type="spellStart"/>
      <w:r w:rsidR="00803791" w:rsidRPr="00EC444D">
        <w:rPr>
          <w:rFonts w:ascii="Garamond" w:hAnsi="Garamond" w:cs="Times New Roman"/>
        </w:rPr>
        <w:t>ints.get</w:t>
      </w:r>
      <w:proofErr w:type="spellEnd"/>
      <w:r w:rsidR="00803791" w:rsidRPr="00EC444D">
        <w:rPr>
          <w:rFonts w:ascii="Garamond" w:hAnsi="Garamond" w:cs="Times New Roman"/>
        </w:rPr>
        <w:t>('</w:t>
      </w:r>
      <w:r w:rsidRPr="00EC444D">
        <w:rPr>
          <w:rFonts w:ascii="Garamond" w:hAnsi="Garamond" w:cs="Times New Roman"/>
        </w:rPr>
        <w:t>witnesses</w:t>
      </w:r>
      <w:proofErr w:type="gramStart"/>
      <w:r w:rsidR="00803791" w:rsidRPr="00EC444D">
        <w:rPr>
          <w:rFonts w:ascii="Garamond" w:hAnsi="Garamond" w:cs="Times New Roman"/>
        </w:rPr>
        <w:t>',</w:t>
      </w:r>
      <w:proofErr w:type="spellStart"/>
      <w:r w:rsidR="00803791" w:rsidRPr="00EC444D">
        <w:rPr>
          <w:rFonts w:ascii="Garamond" w:hAnsi="Garamond" w:cs="Times New Roman"/>
        </w:rPr>
        <w:t>DAEmpty</w:t>
      </w:r>
      <w:proofErr w:type="spellEnd"/>
      <w:proofErr w:type="gramEnd"/>
      <w:r w:rsidR="00803791" w:rsidRPr="00EC444D">
        <w:rPr>
          <w:rFonts w:ascii="Garamond" w:hAnsi="Garamond" w:cs="Times New Roman"/>
        </w:rPr>
        <w:t>()).checked</w:t>
      </w:r>
      <w:r w:rsidRPr="00EC444D">
        <w:rPr>
          <w:rFonts w:ascii="Garamond" w:hAnsi="Garamond" w:cs="Times New Roman"/>
        </w:rPr>
        <w:t xml:space="preserve"> %}</w:t>
      </w:r>
    </w:p>
    <w:p w14:paraId="2270B63C" w14:textId="77777777" w:rsidR="00601761" w:rsidRPr="00EC444D" w:rsidRDefault="008D0F56" w:rsidP="00EC444D">
      <w:pPr>
        <w:pStyle w:val="BodyText"/>
        <w:numPr>
          <w:ilvl w:val="0"/>
          <w:numId w:val="8"/>
        </w:numPr>
        <w:spacing w:after="144" w:line="360" w:lineRule="auto"/>
        <w:contextualSpacing/>
        <w:rPr>
          <w:rFonts w:ascii="Garamond" w:hAnsi="Garamond" w:cs="Times New Roman"/>
        </w:rPr>
      </w:pPr>
      <w:r w:rsidRPr="00EC444D">
        <w:rPr>
          <w:rFonts w:ascii="Garamond" w:hAnsi="Garamond" w:cs="Times New Roman"/>
        </w:rPr>
        <w:t>For each person you intend to call as a witness at trial, please state:</w:t>
      </w:r>
    </w:p>
    <w:p w14:paraId="7D7EFA05" w14:textId="695C613C" w:rsidR="00601761" w:rsidRPr="00EC444D" w:rsidRDefault="0039254A" w:rsidP="00EC444D">
      <w:pPr>
        <w:pStyle w:val="BodyText"/>
        <w:numPr>
          <w:ilvl w:val="1"/>
          <w:numId w:val="8"/>
        </w:numPr>
        <w:spacing w:after="144" w:line="360" w:lineRule="auto"/>
        <w:contextualSpacing/>
        <w:rPr>
          <w:rFonts w:ascii="Garamond" w:hAnsi="Garamond" w:cs="Times New Roman"/>
        </w:rPr>
      </w:pPr>
      <w:ins w:id="26" w:author="Mia Bonardi" w:date="2022-10-13T09:46:00Z">
        <w:r>
          <w:rPr>
            <w:rFonts w:ascii="Garamond" w:hAnsi="Garamond" w:cs="Times New Roman"/>
          </w:rPr>
          <w:t>The person’s</w:t>
        </w:r>
        <w:r w:rsidRPr="00EC444D">
          <w:rPr>
            <w:rFonts w:ascii="Garamond" w:hAnsi="Garamond" w:cs="Times New Roman"/>
          </w:rPr>
          <w:t xml:space="preserve"> </w:t>
        </w:r>
      </w:ins>
      <w:del w:id="27" w:author="Mia Bonardi" w:date="2022-10-13T09:46:00Z">
        <w:r w:rsidR="008D0F56" w:rsidRPr="00EC444D" w:rsidDel="0039254A">
          <w:rPr>
            <w:rFonts w:ascii="Garamond" w:hAnsi="Garamond" w:cs="Times New Roman"/>
          </w:rPr>
          <w:delText xml:space="preserve">His/her </w:delText>
        </w:r>
      </w:del>
      <w:r w:rsidR="008D0F56" w:rsidRPr="00EC444D">
        <w:rPr>
          <w:rFonts w:ascii="Garamond" w:hAnsi="Garamond" w:cs="Times New Roman"/>
        </w:rPr>
        <w:t xml:space="preserve">name, current (or last known) address, and current (or last known) </w:t>
      </w:r>
      <w:r w:rsidR="00DE2826" w:rsidRPr="00EC444D">
        <w:rPr>
          <w:rFonts w:ascii="Garamond" w:hAnsi="Garamond" w:cs="Times New Roman"/>
        </w:rPr>
        <w:t>email</w:t>
      </w:r>
      <w:ins w:id="28" w:author="Mia Bonardi" w:date="2022-10-13T09:46:00Z">
        <w:r>
          <w:rPr>
            <w:rFonts w:ascii="Garamond" w:hAnsi="Garamond" w:cs="Times New Roman"/>
          </w:rPr>
          <w:t>,</w:t>
        </w:r>
      </w:ins>
      <w:r w:rsidR="00DE2826" w:rsidRPr="00EC444D">
        <w:rPr>
          <w:rFonts w:ascii="Garamond" w:hAnsi="Garamond" w:cs="Times New Roman"/>
        </w:rPr>
        <w:t xml:space="preserve"> and </w:t>
      </w:r>
      <w:r w:rsidR="008D0F56" w:rsidRPr="00EC444D">
        <w:rPr>
          <w:rFonts w:ascii="Garamond" w:hAnsi="Garamond" w:cs="Times New Roman"/>
        </w:rPr>
        <w:t>telephone number;</w:t>
      </w:r>
    </w:p>
    <w:p w14:paraId="788F6D6F" w14:textId="77777777" w:rsidR="00601761" w:rsidRPr="00EC444D" w:rsidRDefault="008D0F56" w:rsidP="00EC444D">
      <w:pPr>
        <w:pStyle w:val="BodyText"/>
        <w:numPr>
          <w:ilvl w:val="1"/>
          <w:numId w:val="8"/>
        </w:numPr>
        <w:spacing w:after="144" w:line="360" w:lineRule="auto"/>
        <w:contextualSpacing/>
        <w:rPr>
          <w:rFonts w:ascii="Garamond" w:hAnsi="Garamond" w:cs="Times New Roman"/>
        </w:rPr>
      </w:pPr>
      <w:r w:rsidRPr="00EC444D">
        <w:rPr>
          <w:rFonts w:ascii="Garamond" w:hAnsi="Garamond" w:cs="Times New Roman"/>
        </w:rPr>
        <w:t>An overview of their anticipated testimony; and</w:t>
      </w:r>
    </w:p>
    <w:p w14:paraId="30B04FFE" w14:textId="7B326B49" w:rsidR="00601761" w:rsidRPr="00EC444D" w:rsidRDefault="008D0F56" w:rsidP="00EC444D">
      <w:pPr>
        <w:pStyle w:val="BodyText"/>
        <w:numPr>
          <w:ilvl w:val="1"/>
          <w:numId w:val="8"/>
        </w:numPr>
        <w:spacing w:after="144" w:line="360" w:lineRule="auto"/>
        <w:contextualSpacing/>
        <w:rPr>
          <w:rFonts w:ascii="Garamond" w:hAnsi="Garamond" w:cs="Times New Roman"/>
        </w:rPr>
      </w:pPr>
      <w:r w:rsidRPr="00EC444D">
        <w:rPr>
          <w:rFonts w:ascii="Garamond" w:hAnsi="Garamond" w:cs="Times New Roman"/>
        </w:rPr>
        <w:t>The expert training</w:t>
      </w:r>
      <w:ins w:id="29" w:author="Mia Bonardi" w:date="2022-10-13T09:46:00Z">
        <w:r w:rsidR="0039254A">
          <w:rPr>
            <w:rFonts w:ascii="Garamond" w:hAnsi="Garamond" w:cs="Times New Roman"/>
          </w:rPr>
          <w:t xml:space="preserve"> and </w:t>
        </w:r>
      </w:ins>
      <w:del w:id="30" w:author="Mia Bonardi" w:date="2022-10-13T09:46:00Z">
        <w:r w:rsidRPr="00EC444D" w:rsidDel="0039254A">
          <w:rPr>
            <w:rFonts w:ascii="Garamond" w:hAnsi="Garamond" w:cs="Times New Roman"/>
          </w:rPr>
          <w:delText>/</w:delText>
        </w:r>
      </w:del>
      <w:r w:rsidRPr="00EC444D">
        <w:rPr>
          <w:rFonts w:ascii="Garamond" w:hAnsi="Garamond" w:cs="Times New Roman"/>
        </w:rPr>
        <w:t>qualifications of such person, if any.</w:t>
      </w:r>
    </w:p>
    <w:p w14:paraId="01AD3F84" w14:textId="451DE927" w:rsidR="00716BCF" w:rsidRPr="00716BCF" w:rsidRDefault="00716BCF" w:rsidP="00716BCF">
      <w:pPr>
        <w:pStyle w:val="BodyText"/>
        <w:numPr>
          <w:ilvl w:val="0"/>
          <w:numId w:val="8"/>
        </w:numPr>
        <w:spacing w:after="144" w:line="360" w:lineRule="auto"/>
        <w:contextualSpacing/>
        <w:rPr>
          <w:rFonts w:ascii="Garamond" w:hAnsi="Garamond" w:cs="Times New Roman"/>
        </w:rPr>
      </w:pPr>
      <w:r w:rsidRPr="00EC444D">
        <w:rPr>
          <w:rFonts w:ascii="Garamond" w:hAnsi="Garamond" w:cs="Times New Roman"/>
        </w:rPr>
        <w:t>{%p endif %}</w:t>
      </w:r>
    </w:p>
    <w:p w14:paraId="7BE060D7" w14:textId="64DE606B" w:rsidR="00942A21" w:rsidRPr="00C3500F" w:rsidDel="000C32CE" w:rsidRDefault="00942A21" w:rsidP="00C3500F">
      <w:pPr>
        <w:pStyle w:val="BodyText"/>
        <w:numPr>
          <w:ilvl w:val="0"/>
          <w:numId w:val="8"/>
        </w:numPr>
        <w:spacing w:after="144" w:line="360" w:lineRule="auto"/>
        <w:contextualSpacing/>
        <w:rPr>
          <w:del w:id="31" w:author="Quinten Steenhuis" w:date="2022-12-01T20:04:00Z"/>
          <w:rFonts w:ascii="Garamond" w:hAnsi="Garamond" w:cs="Times New Roman"/>
        </w:rPr>
      </w:pPr>
      <w:bookmarkStart w:id="32" w:name="_GoBack"/>
      <w:bookmarkEnd w:id="32"/>
      <w:del w:id="33" w:author="Quinten Steenhuis" w:date="2022-12-01T20:04:00Z">
        <w:r w:rsidRPr="00C3500F" w:rsidDel="000C32CE">
          <w:rPr>
            <w:rFonts w:ascii="Garamond" w:hAnsi="Garamond" w:cs="Times New Roman"/>
          </w:rPr>
          <w:delText>{%p if ints.get('</w:delText>
        </w:r>
        <w:r w:rsidR="003D40F2" w:rsidRPr="00C3500F" w:rsidDel="000C32CE">
          <w:rPr>
            <w:rFonts w:ascii="Garamond" w:hAnsi="Garamond" w:cs="Times New Roman"/>
          </w:rPr>
          <w:delText>records_of_</w:delText>
        </w:r>
        <w:r w:rsidRPr="00C3500F" w:rsidDel="000C32CE">
          <w:rPr>
            <w:rFonts w:ascii="Garamond" w:hAnsi="Garamond" w:cs="Times New Roman"/>
          </w:rPr>
          <w:delText>complaints',DAEmpty()).checked %}</w:delText>
        </w:r>
      </w:del>
    </w:p>
    <w:p w14:paraId="3AFDE87A" w14:textId="0A514636" w:rsidR="00C3500F" w:rsidDel="000C32CE" w:rsidRDefault="00942A21" w:rsidP="00EC444D">
      <w:pPr>
        <w:pStyle w:val="BodyText"/>
        <w:numPr>
          <w:ilvl w:val="0"/>
          <w:numId w:val="8"/>
        </w:numPr>
        <w:spacing w:after="144" w:line="360" w:lineRule="auto"/>
        <w:contextualSpacing/>
        <w:rPr>
          <w:del w:id="34" w:author="Quinten Steenhuis" w:date="2022-12-01T20:04:00Z"/>
          <w:rFonts w:ascii="Garamond" w:hAnsi="Garamond" w:cs="Times New Roman"/>
        </w:rPr>
      </w:pPr>
      <w:del w:id="35" w:author="Quinten Steenhuis" w:date="2022-12-01T20:04:00Z">
        <w:r w:rsidRPr="00EC444D" w:rsidDel="000C32CE">
          <w:rPr>
            <w:rFonts w:ascii="Garamond" w:hAnsi="Garamond" w:cs="Times New Roman"/>
          </w:rPr>
          <w:delText>P</w:delText>
        </w:r>
        <w:r w:rsidR="00DE2826" w:rsidRPr="00EC444D" w:rsidDel="000C32CE">
          <w:rPr>
            <w:rFonts w:ascii="Garamond" w:hAnsi="Garamond" w:cs="Times New Roman"/>
          </w:rPr>
          <w:delText xml:space="preserve">lease describe the record-keeping system used by the landlord for documenting, registering, or otherwise processing or recording complaints from residents regarding disturbances at the premises, including but not limited to what happens when a complaint is made, who makes a record of the complaint, and where the record is kept. </w:delText>
        </w:r>
      </w:del>
    </w:p>
    <w:p w14:paraId="1360E6BD" w14:textId="5ACE2FF1" w:rsidR="00C3500F" w:rsidDel="000C32CE" w:rsidRDefault="00942A21" w:rsidP="00EC444D">
      <w:pPr>
        <w:pStyle w:val="BodyText"/>
        <w:numPr>
          <w:ilvl w:val="0"/>
          <w:numId w:val="8"/>
        </w:numPr>
        <w:spacing w:after="144" w:line="360" w:lineRule="auto"/>
        <w:contextualSpacing/>
        <w:rPr>
          <w:del w:id="36" w:author="Quinten Steenhuis" w:date="2022-12-01T20:04:00Z"/>
          <w:rFonts w:ascii="Garamond" w:hAnsi="Garamond" w:cs="Times New Roman"/>
        </w:rPr>
      </w:pPr>
      <w:del w:id="37" w:author="Quinten Steenhuis" w:date="2022-12-01T20:04:00Z">
        <w:r w:rsidRPr="00C3500F" w:rsidDel="000C32CE">
          <w:rPr>
            <w:rFonts w:ascii="Garamond" w:hAnsi="Garamond" w:cs="Times New Roman"/>
          </w:rPr>
          <w:delText>{%p endif %}</w:delText>
        </w:r>
      </w:del>
    </w:p>
    <w:p w14:paraId="5F952229" w14:textId="77777777" w:rsidR="00EE4E8E" w:rsidRPr="00EC444D" w:rsidRDefault="00EE4E8E">
      <w:pPr>
        <w:pStyle w:val="CenterTitle"/>
        <w:rPr>
          <w:rFonts w:asciiTheme="minorHAnsi" w:hAnsiTheme="minorHAnsi" w:cstheme="minorHAnsi"/>
          <w:bCs/>
        </w:rPr>
      </w:pPr>
      <w:r w:rsidRPr="00EC444D">
        <w:rPr>
          <w:rFonts w:asciiTheme="minorHAnsi" w:hAnsiTheme="minorHAnsi" w:cstheme="minorHAnsi"/>
          <w:bCs/>
        </w:rPr>
        <w:t xml:space="preserve">{%p if </w:t>
      </w:r>
      <w:proofErr w:type="spellStart"/>
      <w:r w:rsidRPr="00EC444D">
        <w:rPr>
          <w:rFonts w:asciiTheme="minorHAnsi" w:hAnsiTheme="minorHAnsi" w:cstheme="minorHAnsi"/>
          <w:bCs/>
        </w:rPr>
        <w:t>ints.any_in_</w:t>
      </w:r>
      <w:proofErr w:type="gramStart"/>
      <w:r w:rsidRPr="00EC444D">
        <w:rPr>
          <w:rFonts w:asciiTheme="minorHAnsi" w:hAnsiTheme="minorHAnsi" w:cstheme="minorHAnsi"/>
          <w:bCs/>
        </w:rPr>
        <w:t>category</w:t>
      </w:r>
      <w:proofErr w:type="spellEnd"/>
      <w:r w:rsidRPr="00EC444D">
        <w:rPr>
          <w:rFonts w:asciiTheme="minorHAnsi" w:hAnsiTheme="minorHAnsi" w:cstheme="minorHAnsi"/>
          <w:bCs/>
        </w:rPr>
        <w:t>(</w:t>
      </w:r>
      <w:proofErr w:type="gramEnd"/>
      <w:r w:rsidRPr="00EC444D">
        <w:rPr>
          <w:rFonts w:asciiTheme="minorHAnsi" w:hAnsiTheme="minorHAnsi" w:cstheme="minorHAnsi"/>
          <w:bCs/>
        </w:rPr>
        <w:t>"Subsidized Housing") %}</w:t>
      </w:r>
    </w:p>
    <w:p w14:paraId="1533AE8A" w14:textId="77777777" w:rsidR="00EE4E8E" w:rsidRPr="00EC444D" w:rsidRDefault="008D0F56">
      <w:pPr>
        <w:pStyle w:val="CenterTitle"/>
        <w:rPr>
          <w:rFonts w:asciiTheme="minorHAnsi" w:hAnsiTheme="minorHAnsi" w:cstheme="minorHAnsi"/>
          <w:bCs/>
        </w:rPr>
      </w:pPr>
      <w:r w:rsidRPr="00EC444D">
        <w:rPr>
          <w:rFonts w:asciiTheme="minorHAnsi" w:hAnsiTheme="minorHAnsi" w:cstheme="minorHAnsi"/>
          <w:bCs/>
        </w:rPr>
        <w:t>Public and Subsidized Housing</w:t>
      </w:r>
    </w:p>
    <w:p w14:paraId="330EC2E0" w14:textId="77777777" w:rsidR="00601761" w:rsidRPr="00EC444D" w:rsidRDefault="00EE4E8E">
      <w:pPr>
        <w:pStyle w:val="CenterTitle"/>
        <w:rPr>
          <w:rFonts w:asciiTheme="minorHAnsi" w:hAnsiTheme="minorHAnsi" w:cstheme="minorHAnsi"/>
          <w:bCs/>
        </w:rPr>
      </w:pPr>
      <w:r w:rsidRPr="00EC444D">
        <w:rPr>
          <w:rFonts w:asciiTheme="minorHAnsi" w:hAnsiTheme="minorHAnsi" w:cstheme="minorHAnsi"/>
          <w:bCs/>
        </w:rPr>
        <w:t>{%p endif %}</w:t>
      </w:r>
    </w:p>
    <w:p w14:paraId="24A78B77" w14:textId="6FFB9954"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subsidized_housing_basic_facts</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64410075"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If the tenant receives a subsidy or lives in a subsidized unit, please state:</w:t>
      </w:r>
    </w:p>
    <w:p w14:paraId="633FE0EF"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name of the subsidy program and the administering agency;</w:t>
      </w:r>
    </w:p>
    <w:p w14:paraId="65070604" w14:textId="60E72D22"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full contract rent under the subsidy program;</w:t>
      </w:r>
      <w:r w:rsidR="00E650F2">
        <w:rPr>
          <w:rFonts w:ascii="Garamond" w:hAnsi="Garamond"/>
        </w:rPr>
        <w:t xml:space="preserve"> and</w:t>
      </w:r>
    </w:p>
    <w:p w14:paraId="5F26810E" w14:textId="52969BEE"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tenant’s portion of the rent</w:t>
      </w:r>
      <w:r w:rsidR="00E650F2">
        <w:rPr>
          <w:rFonts w:ascii="Garamond" w:hAnsi="Garamond"/>
        </w:rPr>
        <w:t>.</w:t>
      </w:r>
    </w:p>
    <w:p w14:paraId="1A0CE183" w14:textId="3DE44D89" w:rsidR="000F39A9" w:rsidRDefault="000F39A9" w:rsidP="00060FEB">
      <w:pPr>
        <w:pStyle w:val="BodyText"/>
        <w:numPr>
          <w:ilvl w:val="0"/>
          <w:numId w:val="18"/>
        </w:numPr>
        <w:spacing w:after="144" w:line="360" w:lineRule="auto"/>
        <w:contextualSpacing/>
        <w:rPr>
          <w:ins w:id="38" w:author="Mia Bonardi" w:date="2022-10-13T09:47:00Z"/>
          <w:rFonts w:ascii="Garamond" w:hAnsi="Garamond"/>
        </w:rPr>
      </w:pPr>
      <w:r w:rsidRPr="00BA7459">
        <w:rPr>
          <w:rFonts w:ascii="Garamond" w:hAnsi="Garamond"/>
        </w:rPr>
        <w:t>{%p endif %}</w:t>
      </w:r>
    </w:p>
    <w:p w14:paraId="0C975CBA" w14:textId="77777777" w:rsidR="0039254A" w:rsidRDefault="0039254A" w:rsidP="0039254A">
      <w:pPr>
        <w:pStyle w:val="BodyText"/>
        <w:numPr>
          <w:ilvl w:val="0"/>
          <w:numId w:val="18"/>
        </w:numPr>
        <w:spacing w:after="144" w:line="360" w:lineRule="auto"/>
        <w:contextualSpacing/>
        <w:rPr>
          <w:ins w:id="39" w:author="Mia Bonardi" w:date="2022-10-13T09:47:00Z"/>
          <w:rFonts w:ascii="Garamond" w:hAnsi="Garamond"/>
        </w:rPr>
      </w:pPr>
      <w:ins w:id="40" w:author="Mia Bonardi" w:date="2022-10-13T09:47:00Z">
        <w:r w:rsidRPr="00BA7459">
          <w:rPr>
            <w:rFonts w:ascii="Garamond" w:hAnsi="Garamond"/>
          </w:rPr>
          <w:t>If the landlord</w:t>
        </w:r>
        <w:r>
          <w:rPr>
            <w:rFonts w:ascii="Garamond" w:hAnsi="Garamond"/>
          </w:rPr>
          <w:t xml:space="preserve"> has received any notice from a housing authority that their housing voucher is in jeopardy, please state:</w:t>
        </w:r>
      </w:ins>
    </w:p>
    <w:p w14:paraId="25CCFD8D" w14:textId="77777777" w:rsidR="0039254A" w:rsidRDefault="0039254A" w:rsidP="0039254A">
      <w:pPr>
        <w:pStyle w:val="BodyText"/>
        <w:numPr>
          <w:ilvl w:val="1"/>
          <w:numId w:val="18"/>
        </w:numPr>
        <w:spacing w:after="144" w:line="360" w:lineRule="auto"/>
        <w:contextualSpacing/>
        <w:rPr>
          <w:ins w:id="41" w:author="Mia Bonardi" w:date="2022-10-13T09:47:00Z"/>
          <w:rFonts w:ascii="Garamond" w:hAnsi="Garamond"/>
        </w:rPr>
      </w:pPr>
      <w:ins w:id="42" w:author="Mia Bonardi" w:date="2022-10-13T09:47:00Z">
        <w:r>
          <w:rPr>
            <w:rFonts w:ascii="Garamond" w:hAnsi="Garamond"/>
          </w:rPr>
          <w:t>The date notice was received;</w:t>
        </w:r>
      </w:ins>
    </w:p>
    <w:p w14:paraId="4427C39E" w14:textId="77777777" w:rsidR="0039254A" w:rsidRDefault="0039254A" w:rsidP="0039254A">
      <w:pPr>
        <w:pStyle w:val="BodyText"/>
        <w:numPr>
          <w:ilvl w:val="1"/>
          <w:numId w:val="18"/>
        </w:numPr>
        <w:spacing w:after="144" w:line="360" w:lineRule="auto"/>
        <w:contextualSpacing/>
        <w:rPr>
          <w:ins w:id="43" w:author="Mia Bonardi" w:date="2022-10-13T09:47:00Z"/>
          <w:rFonts w:ascii="Garamond" w:hAnsi="Garamond"/>
        </w:rPr>
      </w:pPr>
      <w:ins w:id="44" w:author="Mia Bonardi" w:date="2022-10-13T09:47:00Z">
        <w:r>
          <w:rPr>
            <w:rFonts w:ascii="Garamond" w:hAnsi="Garamond"/>
          </w:rPr>
          <w:t xml:space="preserve">The housing authority that gave notice; and </w:t>
        </w:r>
      </w:ins>
    </w:p>
    <w:p w14:paraId="7A7F451A" w14:textId="5CF3A618" w:rsidR="0039254A" w:rsidRPr="0039254A" w:rsidRDefault="0039254A">
      <w:pPr>
        <w:pStyle w:val="BodyText"/>
        <w:numPr>
          <w:ilvl w:val="1"/>
          <w:numId w:val="18"/>
        </w:numPr>
        <w:spacing w:after="144" w:line="360" w:lineRule="auto"/>
        <w:contextualSpacing/>
        <w:rPr>
          <w:rFonts w:ascii="Garamond" w:hAnsi="Garamond"/>
        </w:rPr>
        <w:pPrChange w:id="45" w:author="Mia Bonardi" w:date="2022-10-13T09:47:00Z">
          <w:pPr>
            <w:pStyle w:val="BodyText"/>
            <w:numPr>
              <w:numId w:val="18"/>
            </w:numPr>
            <w:tabs>
              <w:tab w:val="num" w:pos="720"/>
            </w:tabs>
            <w:spacing w:after="144" w:line="360" w:lineRule="auto"/>
            <w:ind w:left="720" w:hanging="360"/>
            <w:contextualSpacing/>
          </w:pPr>
        </w:pPrChange>
      </w:pPr>
      <w:ins w:id="46" w:author="Mia Bonardi" w:date="2022-10-13T09:47:00Z">
        <w:r>
          <w:rPr>
            <w:rFonts w:ascii="Garamond" w:hAnsi="Garamond"/>
          </w:rPr>
          <w:t>The reason the housing authority stated for providing notice.</w:t>
        </w:r>
      </w:ins>
    </w:p>
    <w:p w14:paraId="5379F7E2" w14:textId="77777777" w:rsidR="00EE4E8E" w:rsidRPr="00BA7459" w:rsidRDefault="00EE4E8E">
      <w:pPr>
        <w:pStyle w:val="CenterTitle"/>
        <w:rPr>
          <w:rFonts w:asciiTheme="minorHAnsi" w:hAnsiTheme="minorHAnsi" w:cstheme="minorHAnsi"/>
          <w:bCs/>
        </w:rPr>
      </w:pPr>
      <w:r w:rsidRPr="00BA7459">
        <w:rPr>
          <w:rFonts w:asciiTheme="minorHAnsi" w:hAnsiTheme="minorHAnsi" w:cstheme="minorHAnsi"/>
          <w:bCs/>
        </w:rPr>
        <w:t xml:space="preserve">{%p if </w:t>
      </w:r>
      <w:proofErr w:type="spellStart"/>
      <w:r w:rsidRPr="00BA7459">
        <w:rPr>
          <w:rFonts w:asciiTheme="minorHAnsi" w:hAnsiTheme="minorHAnsi" w:cstheme="minorHAnsi"/>
          <w:bCs/>
        </w:rPr>
        <w:t>ints.any_in_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"Problems with the Apartment/Building") %}</w:t>
      </w:r>
    </w:p>
    <w:p w14:paraId="371EBAA1" w14:textId="77777777" w:rsidR="00EE4E8E" w:rsidRPr="00BA7459" w:rsidRDefault="008D0F56">
      <w:pPr>
        <w:pStyle w:val="CenterTitle"/>
        <w:rPr>
          <w:rFonts w:asciiTheme="minorHAnsi" w:hAnsiTheme="minorHAnsi" w:cstheme="minorHAnsi"/>
          <w:bCs/>
        </w:rPr>
      </w:pPr>
      <w:r w:rsidRPr="00BA7459">
        <w:rPr>
          <w:rFonts w:asciiTheme="minorHAnsi" w:hAnsiTheme="minorHAnsi" w:cstheme="minorHAnsi"/>
          <w:bCs/>
        </w:rPr>
        <w:lastRenderedPageBreak/>
        <w:t>Problems with the Apartment/Building</w:t>
      </w:r>
    </w:p>
    <w:p w14:paraId="272A9E5A" w14:textId="77777777" w:rsidR="00601761" w:rsidRPr="00BA7459" w:rsidRDefault="00EE4E8E">
      <w:pPr>
        <w:pStyle w:val="CenterTitle"/>
        <w:rPr>
          <w:rFonts w:asciiTheme="minorHAnsi" w:hAnsiTheme="minorHAnsi" w:cstheme="minorHAnsi"/>
          <w:bCs/>
        </w:rPr>
      </w:pPr>
      <w:r w:rsidRPr="00BA7459">
        <w:rPr>
          <w:rFonts w:asciiTheme="minorHAnsi" w:hAnsiTheme="minorHAnsi" w:cstheme="minorHAnsi"/>
          <w:bCs/>
        </w:rPr>
        <w:t>{%p endif %}</w:t>
      </w:r>
    </w:p>
    <w:p w14:paraId="168FFF30"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bad_conditions_need_for_repair</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46B22FC4" w14:textId="23D37ECD"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Please describe in full and complete detail how you came to know of each and every need for repair or other problem in the tenant’s apartment</w:t>
      </w:r>
      <w:ins w:id="47" w:author="Mia Bonardi" w:date="2022-10-13T08:38:00Z">
        <w:r w:rsidR="009F0658">
          <w:rPr>
            <w:rFonts w:ascii="Garamond" w:hAnsi="Garamond"/>
          </w:rPr>
          <w:t xml:space="preserve"> or</w:t>
        </w:r>
      </w:ins>
      <w:del w:id="48" w:author="Mia Bonardi" w:date="2022-10-13T08:38:00Z">
        <w:r w:rsidRPr="00BA7459" w:rsidDel="009F0658">
          <w:rPr>
            <w:rFonts w:ascii="Garamond" w:hAnsi="Garamond"/>
          </w:rPr>
          <w:delText xml:space="preserve"> and</w:delText>
        </w:r>
      </w:del>
      <w:del w:id="49" w:author="Mia Bonardi" w:date="2022-10-13T08:37:00Z">
        <w:r w:rsidRPr="00BA7459" w:rsidDel="009F0658">
          <w:rPr>
            <w:rFonts w:ascii="Garamond" w:hAnsi="Garamond"/>
          </w:rPr>
          <w:delText>/or</w:delText>
        </w:r>
      </w:del>
      <w:r w:rsidRPr="00BA7459">
        <w:rPr>
          <w:rFonts w:ascii="Garamond" w:hAnsi="Garamond"/>
        </w:rPr>
        <w:t xml:space="preserve"> common areas of the building</w:t>
      </w:r>
      <w:ins w:id="50" w:author="Mia Bonardi" w:date="2022-10-13T08:38:00Z">
        <w:r w:rsidR="009F0658">
          <w:rPr>
            <w:rFonts w:ascii="Garamond" w:hAnsi="Garamond"/>
          </w:rPr>
          <w:t>, or both</w:t>
        </w:r>
      </w:ins>
      <w:r w:rsidR="007319E2" w:rsidRPr="00BA7459">
        <w:rPr>
          <w:rFonts w:ascii="Garamond" w:hAnsi="Garamond"/>
        </w:rPr>
        <w:t>, within the most recent 6 years of the tenant’s tenancy</w:t>
      </w:r>
      <w:r w:rsidRPr="00BA7459">
        <w:rPr>
          <w:rFonts w:ascii="Garamond" w:hAnsi="Garamond"/>
        </w:rPr>
        <w:t xml:space="preserve">. (This includes both alleged and confirmed problems, including, but not limited to, each of the problems alleged in the tenant’s </w:t>
      </w:r>
      <w:r w:rsidR="00667307">
        <w:rPr>
          <w:rFonts w:ascii="Garamond" w:hAnsi="Garamond"/>
        </w:rPr>
        <w:t>complaint</w:t>
      </w:r>
      <w:r w:rsidRPr="00BA7459">
        <w:rPr>
          <w:rFonts w:ascii="Garamond" w:hAnsi="Garamond"/>
        </w:rPr>
        <w:t>.) For each such problem or condition, please state:</w:t>
      </w:r>
    </w:p>
    <w:p w14:paraId="5771C28E"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nature of the problem;</w:t>
      </w:r>
    </w:p>
    <w:p w14:paraId="30DD9191"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date you first became aware of such problem;</w:t>
      </w:r>
    </w:p>
    <w:p w14:paraId="1BA32B23"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How you first became aware of such problem—that is, who, if anyone, informed you and how (orally or in writing); and</w:t>
      </w:r>
    </w:p>
    <w:p w14:paraId="16E13885" w14:textId="77777777"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What steps, if any, you took in response to being notified of such problem, including whether your investigation confirmed that there was a need for repair.</w:t>
      </w:r>
    </w:p>
    <w:p w14:paraId="762FE1E6" w14:textId="5633A8D8"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11CF3CBD"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bad_conditions_inspections</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33317F45" w14:textId="5A950D58"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Please describe in detail any inspections of the apartment or building conducted by the Board of Health, Inspectional Services Department, Housing Authority or other agency, </w:t>
      </w:r>
      <w:r w:rsidR="007319E2" w:rsidRPr="00BA7459">
        <w:rPr>
          <w:rFonts w:ascii="Garamond" w:hAnsi="Garamond"/>
        </w:rPr>
        <w:t>within the most recent 6 years of the tenant’s tenancy</w:t>
      </w:r>
      <w:r w:rsidRPr="00BA7459">
        <w:rPr>
          <w:rFonts w:ascii="Garamond" w:hAnsi="Garamond"/>
        </w:rPr>
        <w:t>, including, but not limited to:</w:t>
      </w:r>
    </w:p>
    <w:p w14:paraId="78A284E4"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date of the inspection;</w:t>
      </w:r>
    </w:p>
    <w:p w14:paraId="2C3B8D69"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identity of the agency conducting the inspection;</w:t>
      </w:r>
    </w:p>
    <w:p w14:paraId="331FA3C4"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identity of the person who contacted the agency to perform the inspection and the date of the contact;</w:t>
      </w:r>
    </w:p>
    <w:p w14:paraId="63E777C2" w14:textId="2578F42F"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date you received a report from the agency;</w:t>
      </w:r>
    </w:p>
    <w:p w14:paraId="5D1212F7"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substance of the report;</w:t>
      </w:r>
    </w:p>
    <w:p w14:paraId="45957583"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date and substance of any communications with the inspector or other representatives of the agency; and</w:t>
      </w:r>
    </w:p>
    <w:p w14:paraId="66B08322" w14:textId="77777777"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What, if anything, you did in response to the inspection.</w:t>
      </w:r>
    </w:p>
    <w:p w14:paraId="77E6CF71" w14:textId="0D6494E3"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0E427153"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r w:rsidR="00803791" w:rsidRPr="00BA7459">
        <w:rPr>
          <w:rFonts w:ascii="Garamond" w:hAnsi="Garamond"/>
        </w:rPr>
        <w:t>ints.get('</w:t>
      </w:r>
      <w:r w:rsidRPr="00BA7459">
        <w:rPr>
          <w:rFonts w:ascii="Garamond" w:hAnsi="Garamond"/>
        </w:rPr>
        <w:t>bad_conditions_prepurchase_inspections</w:t>
      </w:r>
      <w:proofErr w:type="gramStart"/>
      <w:r w:rsidR="00803791" w:rsidRPr="00BA7459">
        <w:rPr>
          <w:rFonts w:ascii="Garamond" w:hAnsi="Garamond"/>
        </w:rPr>
        <w:t>',DAEmpty</w:t>
      </w:r>
      <w:proofErr w:type="gramEnd"/>
      <w:r w:rsidR="00803791" w:rsidRPr="00BA7459">
        <w:rPr>
          <w:rFonts w:ascii="Garamond" w:hAnsi="Garamond"/>
        </w:rPr>
        <w:t>()).checked</w:t>
      </w:r>
      <w:r w:rsidRPr="00BA7459">
        <w:rPr>
          <w:rFonts w:ascii="Garamond" w:hAnsi="Garamond"/>
        </w:rPr>
        <w:t xml:space="preserve"> %}</w:t>
      </w:r>
    </w:p>
    <w:p w14:paraId="7D55A9BA" w14:textId="1D5F380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lastRenderedPageBreak/>
        <w:t>If the landlord before, at the time of, or immediately following the purchase or acquisition of the apartment or building, obtained any inspections, assessments</w:t>
      </w:r>
      <w:ins w:id="51" w:author="Mia Bonardi" w:date="2022-10-13T09:49:00Z">
        <w:r w:rsidR="0039254A">
          <w:rPr>
            <w:rFonts w:ascii="Garamond" w:hAnsi="Garamond"/>
          </w:rPr>
          <w:t>,</w:t>
        </w:r>
      </w:ins>
      <w:r w:rsidRPr="00BA7459">
        <w:rPr>
          <w:rFonts w:ascii="Garamond" w:hAnsi="Garamond"/>
        </w:rPr>
        <w:t xml:space="preserve"> or evaluations of the apartment </w:t>
      </w:r>
      <w:del w:id="52" w:author="Mia Bonardi" w:date="2022-10-13T08:39:00Z">
        <w:r w:rsidRPr="00BA7459" w:rsidDel="009F0658">
          <w:rPr>
            <w:rFonts w:ascii="Garamond" w:hAnsi="Garamond"/>
          </w:rPr>
          <w:delText>and/or</w:delText>
        </w:r>
      </w:del>
      <w:ins w:id="53" w:author="Mia Bonardi" w:date="2022-10-13T08:39:00Z">
        <w:r w:rsidR="009F0658">
          <w:rPr>
            <w:rFonts w:ascii="Garamond" w:hAnsi="Garamond"/>
          </w:rPr>
          <w:t>or</w:t>
        </w:r>
      </w:ins>
      <w:r w:rsidRPr="00BA7459">
        <w:rPr>
          <w:rFonts w:ascii="Garamond" w:hAnsi="Garamond"/>
        </w:rPr>
        <w:t xml:space="preserve"> building</w:t>
      </w:r>
      <w:ins w:id="54" w:author="Mia Bonardi" w:date="2022-10-13T08:39:00Z">
        <w:r w:rsidR="009F0658">
          <w:rPr>
            <w:rFonts w:ascii="Garamond" w:hAnsi="Garamond"/>
          </w:rPr>
          <w:t>, or both</w:t>
        </w:r>
      </w:ins>
      <w:r w:rsidRPr="00BA7459">
        <w:rPr>
          <w:rFonts w:ascii="Garamond" w:hAnsi="Garamond"/>
        </w:rPr>
        <w:t>, for each such inspection, assessment</w:t>
      </w:r>
      <w:ins w:id="55" w:author="Mia Bonardi" w:date="2022-10-13T09:49:00Z">
        <w:r w:rsidR="0039254A">
          <w:rPr>
            <w:rFonts w:ascii="Garamond" w:hAnsi="Garamond"/>
          </w:rPr>
          <w:t>,</w:t>
        </w:r>
      </w:ins>
      <w:r w:rsidRPr="00BA7459">
        <w:rPr>
          <w:rFonts w:ascii="Garamond" w:hAnsi="Garamond"/>
        </w:rPr>
        <w:t xml:space="preserve"> or evaluation state:</w:t>
      </w:r>
    </w:p>
    <w:p w14:paraId="635101C6"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date;</w:t>
      </w:r>
    </w:p>
    <w:p w14:paraId="05B8520E" w14:textId="16391899"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ins w:id="56" w:author="Mia Bonardi" w:date="2022-10-13T09:49:00Z">
        <w:r w:rsidR="0039254A">
          <w:rPr>
            <w:rFonts w:ascii="Garamond" w:hAnsi="Garamond"/>
          </w:rPr>
          <w:t>,</w:t>
        </w:r>
      </w:ins>
      <w:r w:rsidR="00DE2826" w:rsidRPr="00BA7459">
        <w:rPr>
          <w:rFonts w:ascii="Garamond" w:hAnsi="Garamond"/>
        </w:rPr>
        <w:t xml:space="preserve"> </w:t>
      </w:r>
      <w:r w:rsidRPr="00BA7459">
        <w:rPr>
          <w:rFonts w:ascii="Garamond" w:hAnsi="Garamond"/>
        </w:rPr>
        <w:t xml:space="preserve">and telephone number of the person </w:t>
      </w:r>
      <w:ins w:id="57" w:author="Mia Bonardi" w:date="2022-10-13T09:49:00Z">
        <w:r w:rsidR="0039254A">
          <w:rPr>
            <w:rFonts w:ascii="Garamond" w:hAnsi="Garamond"/>
          </w:rPr>
          <w:t xml:space="preserve">who </w:t>
        </w:r>
      </w:ins>
      <w:r w:rsidRPr="00BA7459">
        <w:rPr>
          <w:rFonts w:ascii="Garamond" w:hAnsi="Garamond"/>
        </w:rPr>
        <w:t xml:space="preserve">or agency </w:t>
      </w:r>
      <w:del w:id="58" w:author="Mia Bonardi" w:date="2022-10-13T09:49:00Z">
        <w:r w:rsidRPr="00BA7459" w:rsidDel="0039254A">
          <w:rPr>
            <w:rFonts w:ascii="Garamond" w:hAnsi="Garamond"/>
          </w:rPr>
          <w:delText>who/</w:delText>
        </w:r>
      </w:del>
      <w:r w:rsidRPr="00BA7459">
        <w:rPr>
          <w:rFonts w:ascii="Garamond" w:hAnsi="Garamond"/>
        </w:rPr>
        <w:t>that performed it;</w:t>
      </w:r>
    </w:p>
    <w:p w14:paraId="12C53D14" w14:textId="557EBA88"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When </w:t>
      </w:r>
      <w:del w:id="59" w:author="Mia Bonardi" w:date="2022-10-13T09:49:00Z">
        <w:r w:rsidRPr="00BA7459" w:rsidDel="0039254A">
          <w:rPr>
            <w:rFonts w:ascii="Garamond" w:hAnsi="Garamond"/>
          </w:rPr>
          <w:delText xml:space="preserve">you </w:delText>
        </w:r>
      </w:del>
      <w:ins w:id="60" w:author="Mia Bonardi" w:date="2022-10-13T09:49:00Z">
        <w:r w:rsidR="0039254A">
          <w:rPr>
            <w:rFonts w:ascii="Garamond" w:hAnsi="Garamond"/>
          </w:rPr>
          <w:t>the landlord</w:t>
        </w:r>
        <w:r w:rsidR="0039254A" w:rsidRPr="00BA7459">
          <w:rPr>
            <w:rFonts w:ascii="Garamond" w:hAnsi="Garamond"/>
          </w:rPr>
          <w:t xml:space="preserve"> </w:t>
        </w:r>
      </w:ins>
      <w:r w:rsidRPr="00BA7459">
        <w:rPr>
          <w:rFonts w:ascii="Garamond" w:hAnsi="Garamond"/>
        </w:rPr>
        <w:t>received or became aware of the inspection, assessment</w:t>
      </w:r>
      <w:ins w:id="61" w:author="Mia Bonardi" w:date="2022-10-13T09:49:00Z">
        <w:r w:rsidR="0039254A">
          <w:rPr>
            <w:rFonts w:ascii="Garamond" w:hAnsi="Garamond"/>
          </w:rPr>
          <w:t>,</w:t>
        </w:r>
      </w:ins>
      <w:r w:rsidRPr="00BA7459">
        <w:rPr>
          <w:rFonts w:ascii="Garamond" w:hAnsi="Garamond"/>
        </w:rPr>
        <w:t xml:space="preserve"> or evaluation;</w:t>
      </w:r>
    </w:p>
    <w:p w14:paraId="2CD1712A"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contents thereof, stating specifically what problems or conditions were noted; and</w:t>
      </w:r>
    </w:p>
    <w:p w14:paraId="57ADB3E1" w14:textId="44E9282B"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What, if anything, </w:t>
      </w:r>
      <w:ins w:id="62" w:author="Mia Bonardi" w:date="2022-10-13T09:50:00Z">
        <w:r w:rsidR="0039254A">
          <w:rPr>
            <w:rFonts w:ascii="Garamond" w:hAnsi="Garamond"/>
          </w:rPr>
          <w:t>the landlord</w:t>
        </w:r>
        <w:r w:rsidR="0039254A" w:rsidRPr="00BA7459">
          <w:rPr>
            <w:rFonts w:ascii="Garamond" w:hAnsi="Garamond"/>
          </w:rPr>
          <w:t xml:space="preserve"> </w:t>
        </w:r>
      </w:ins>
      <w:del w:id="63" w:author="Mia Bonardi" w:date="2022-10-13T09:50:00Z">
        <w:r w:rsidRPr="00BA7459" w:rsidDel="0039254A">
          <w:rPr>
            <w:rFonts w:ascii="Garamond" w:hAnsi="Garamond"/>
          </w:rPr>
          <w:delText xml:space="preserve">you </w:delText>
        </w:r>
      </w:del>
      <w:r w:rsidRPr="00BA7459">
        <w:rPr>
          <w:rFonts w:ascii="Garamond" w:hAnsi="Garamond"/>
        </w:rPr>
        <w:t>did in response to such inspection, assessment, or evaluation.</w:t>
      </w:r>
    </w:p>
    <w:p w14:paraId="6C97D3F5" w14:textId="740AA6CB"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1DDB68A4"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bad_conditions_attempted_repairs</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2A04D54C" w14:textId="623E9219"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the landlord has made or attempted to make inspections </w:t>
      </w:r>
      <w:del w:id="64" w:author="Mia Bonardi" w:date="2022-10-13T08:39:00Z">
        <w:r w:rsidRPr="00BA7459" w:rsidDel="009F0658">
          <w:rPr>
            <w:rFonts w:ascii="Garamond" w:hAnsi="Garamond"/>
          </w:rPr>
          <w:delText>and/or</w:delText>
        </w:r>
      </w:del>
      <w:ins w:id="65" w:author="Mia Bonardi" w:date="2022-10-13T08:39:00Z">
        <w:r w:rsidR="009F0658">
          <w:rPr>
            <w:rFonts w:ascii="Garamond" w:hAnsi="Garamond"/>
          </w:rPr>
          <w:t>or</w:t>
        </w:r>
      </w:ins>
      <w:r w:rsidRPr="00BA7459">
        <w:rPr>
          <w:rFonts w:ascii="Garamond" w:hAnsi="Garamond"/>
        </w:rPr>
        <w:t xml:space="preserve"> repairs</w:t>
      </w:r>
      <w:ins w:id="66" w:author="Mia Bonardi" w:date="2022-10-13T08:39:00Z">
        <w:r w:rsidR="009F0658">
          <w:rPr>
            <w:rFonts w:ascii="Garamond" w:hAnsi="Garamond"/>
          </w:rPr>
          <w:t>, or both</w:t>
        </w:r>
      </w:ins>
      <w:r w:rsidRPr="00BA7459">
        <w:rPr>
          <w:rFonts w:ascii="Garamond" w:hAnsi="Garamond"/>
        </w:rPr>
        <w:t xml:space="preserve"> (including exterminations) to the tenant’s apartment</w:t>
      </w:r>
      <w:ins w:id="67" w:author="Mia Bonardi" w:date="2022-10-13T09:50:00Z">
        <w:r w:rsidR="00FA7AAE">
          <w:rPr>
            <w:rFonts w:ascii="Garamond" w:hAnsi="Garamond"/>
          </w:rPr>
          <w:t>,</w:t>
        </w:r>
      </w:ins>
      <w:r w:rsidRPr="00BA7459">
        <w:rPr>
          <w:rFonts w:ascii="Garamond" w:hAnsi="Garamond"/>
        </w:rPr>
        <w:t xml:space="preserve"> </w:t>
      </w:r>
      <w:del w:id="68" w:author="Mia Bonardi" w:date="2022-10-13T08:40:00Z">
        <w:r w:rsidRPr="00BA7459" w:rsidDel="009F0658">
          <w:rPr>
            <w:rFonts w:ascii="Garamond" w:hAnsi="Garamond"/>
          </w:rPr>
          <w:delText>and/or</w:delText>
        </w:r>
      </w:del>
      <w:del w:id="69" w:author="Mia Bonardi" w:date="2022-10-13T09:50:00Z">
        <w:r w:rsidRPr="00BA7459" w:rsidDel="00FA7AAE">
          <w:rPr>
            <w:rFonts w:ascii="Garamond" w:hAnsi="Garamond"/>
          </w:rPr>
          <w:delText xml:space="preserve"> </w:delText>
        </w:r>
      </w:del>
      <w:r w:rsidRPr="00BA7459">
        <w:rPr>
          <w:rFonts w:ascii="Garamond" w:hAnsi="Garamond"/>
        </w:rPr>
        <w:t>common areas</w:t>
      </w:r>
      <w:ins w:id="70" w:author="Mia Bonardi" w:date="2022-10-13T09:50:00Z">
        <w:r w:rsidR="00FA7AAE">
          <w:rPr>
            <w:rFonts w:ascii="Garamond" w:hAnsi="Garamond"/>
          </w:rPr>
          <w:t>, or</w:t>
        </w:r>
      </w:ins>
      <w:r w:rsidRPr="00BA7459">
        <w:rPr>
          <w:rFonts w:ascii="Garamond" w:hAnsi="Garamond"/>
        </w:rPr>
        <w:t xml:space="preserve"> </w:t>
      </w:r>
      <w:del w:id="71" w:author="Mia Bonardi" w:date="2022-10-13T09:50:00Z">
        <w:r w:rsidRPr="00BA7459" w:rsidDel="00FA7AAE">
          <w:rPr>
            <w:rFonts w:ascii="Garamond" w:hAnsi="Garamond"/>
          </w:rPr>
          <w:delText xml:space="preserve">and </w:delText>
        </w:r>
      </w:del>
      <w:r w:rsidRPr="00BA7459">
        <w:rPr>
          <w:rFonts w:ascii="Garamond" w:hAnsi="Garamond"/>
        </w:rPr>
        <w:t>systems of the building</w:t>
      </w:r>
      <w:ins w:id="72" w:author="Mia Bonardi" w:date="2022-10-13T08:41:00Z">
        <w:r w:rsidR="009F0658">
          <w:rPr>
            <w:rFonts w:ascii="Garamond" w:hAnsi="Garamond"/>
          </w:rPr>
          <w:t xml:space="preserve">, or </w:t>
        </w:r>
      </w:ins>
      <w:ins w:id="73" w:author="Mia Bonardi" w:date="2022-10-13T09:50:00Z">
        <w:r w:rsidR="00FA7AAE">
          <w:rPr>
            <w:rFonts w:ascii="Garamond" w:hAnsi="Garamond"/>
          </w:rPr>
          <w:t>all</w:t>
        </w:r>
      </w:ins>
      <w:ins w:id="74" w:author="Mia Bonardi" w:date="2022-10-13T08:41:00Z">
        <w:r w:rsidR="009F0658">
          <w:rPr>
            <w:rFonts w:ascii="Garamond" w:hAnsi="Garamond"/>
          </w:rPr>
          <w:t>,</w:t>
        </w:r>
      </w:ins>
      <w:r w:rsidR="00534115" w:rsidRPr="00BA7459">
        <w:rPr>
          <w:rFonts w:ascii="Garamond" w:hAnsi="Garamond"/>
        </w:rPr>
        <w:t xml:space="preserve"> within the most recent 6 years of the tenant’s tenancy</w:t>
      </w:r>
      <w:r w:rsidRPr="00BA7459">
        <w:rPr>
          <w:rFonts w:ascii="Garamond" w:hAnsi="Garamond"/>
        </w:rPr>
        <w:t>, for each such inspection</w:t>
      </w:r>
      <w:ins w:id="75" w:author="Mia Bonardi" w:date="2022-10-13T08:41:00Z">
        <w:r w:rsidR="009F0658">
          <w:rPr>
            <w:rFonts w:ascii="Garamond" w:hAnsi="Garamond"/>
          </w:rPr>
          <w:t xml:space="preserve"> </w:t>
        </w:r>
      </w:ins>
      <w:ins w:id="76" w:author="Mia Bonardi" w:date="2022-10-13T08:42:00Z">
        <w:r w:rsidR="009F0658">
          <w:rPr>
            <w:rFonts w:ascii="Garamond" w:hAnsi="Garamond"/>
          </w:rPr>
          <w:t>or</w:t>
        </w:r>
      </w:ins>
      <w:ins w:id="77" w:author="Mia Bonardi" w:date="2022-10-13T08:41:00Z">
        <w:r w:rsidR="009F0658">
          <w:rPr>
            <w:rFonts w:ascii="Garamond" w:hAnsi="Garamond"/>
          </w:rPr>
          <w:t xml:space="preserve"> </w:t>
        </w:r>
      </w:ins>
      <w:del w:id="78" w:author="Mia Bonardi" w:date="2022-10-13T08:41:00Z">
        <w:r w:rsidRPr="00BA7459" w:rsidDel="009F0658">
          <w:rPr>
            <w:rFonts w:ascii="Garamond" w:hAnsi="Garamond"/>
          </w:rPr>
          <w:delText xml:space="preserve"> and/or </w:delText>
        </w:r>
      </w:del>
      <w:r w:rsidRPr="00BA7459">
        <w:rPr>
          <w:rFonts w:ascii="Garamond" w:hAnsi="Garamond"/>
        </w:rPr>
        <w:t>repair</w:t>
      </w:r>
      <w:ins w:id="79" w:author="Mia Bonardi" w:date="2022-10-13T08:41:00Z">
        <w:r w:rsidR="009F0658">
          <w:rPr>
            <w:rFonts w:ascii="Garamond" w:hAnsi="Garamond"/>
          </w:rPr>
          <w:t xml:space="preserve">, </w:t>
        </w:r>
      </w:ins>
      <w:del w:id="80" w:author="Mia Bonardi" w:date="2022-10-13T08:41:00Z">
        <w:r w:rsidRPr="00BA7459" w:rsidDel="009F0658">
          <w:rPr>
            <w:rFonts w:ascii="Garamond" w:hAnsi="Garamond"/>
          </w:rPr>
          <w:delText xml:space="preserve"> (</w:delText>
        </w:r>
      </w:del>
      <w:r w:rsidRPr="00BA7459">
        <w:rPr>
          <w:rFonts w:ascii="Garamond" w:hAnsi="Garamond"/>
        </w:rPr>
        <w:t>or attempt</w:t>
      </w:r>
      <w:ins w:id="81" w:author="Mia Bonardi" w:date="2022-10-13T08:42:00Z">
        <w:r w:rsidR="009F0658">
          <w:rPr>
            <w:rFonts w:ascii="Garamond" w:hAnsi="Garamond"/>
          </w:rPr>
          <w:t xml:space="preserve"> at either</w:t>
        </w:r>
      </w:ins>
      <w:del w:id="82" w:author="Mia Bonardi" w:date="2022-10-13T08:41:00Z">
        <w:r w:rsidRPr="00BA7459" w:rsidDel="009F0658">
          <w:rPr>
            <w:rFonts w:ascii="Garamond" w:hAnsi="Garamond"/>
          </w:rPr>
          <w:delText>)</w:delText>
        </w:r>
      </w:del>
      <w:r w:rsidRPr="00BA7459">
        <w:rPr>
          <w:rFonts w:ascii="Garamond" w:hAnsi="Garamond"/>
        </w:rPr>
        <w:t>, including extermination, please state:</w:t>
      </w:r>
    </w:p>
    <w:p w14:paraId="1D3C101E" w14:textId="1DD4004D"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A description of each inspection </w:t>
      </w:r>
      <w:del w:id="83" w:author="Mia Bonardi" w:date="2022-10-13T08:42:00Z">
        <w:r w:rsidRPr="00BA7459" w:rsidDel="009F0658">
          <w:rPr>
            <w:rFonts w:ascii="Garamond" w:hAnsi="Garamond"/>
          </w:rPr>
          <w:delText>and/</w:delText>
        </w:r>
      </w:del>
      <w:r w:rsidRPr="00BA7459">
        <w:rPr>
          <w:rFonts w:ascii="Garamond" w:hAnsi="Garamond"/>
        </w:rPr>
        <w:t>or repair</w:t>
      </w:r>
      <w:ins w:id="84" w:author="Mia Bonardi" w:date="2022-10-13T08:42:00Z">
        <w:r w:rsidR="009F0658">
          <w:rPr>
            <w:rFonts w:ascii="Garamond" w:hAnsi="Garamond"/>
          </w:rPr>
          <w:t>, or both</w:t>
        </w:r>
      </w:ins>
      <w:r w:rsidRPr="00BA7459">
        <w:rPr>
          <w:rFonts w:ascii="Garamond" w:hAnsi="Garamond"/>
        </w:rPr>
        <w:t>;</w:t>
      </w:r>
    </w:p>
    <w:p w14:paraId="21466484" w14:textId="5494C68E"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How and when </w:t>
      </w:r>
      <w:del w:id="85" w:author="Mia Bonardi" w:date="2022-10-13T09:51:00Z">
        <w:r w:rsidRPr="00BA7459" w:rsidDel="00FA7AAE">
          <w:rPr>
            <w:rFonts w:ascii="Garamond" w:hAnsi="Garamond"/>
          </w:rPr>
          <w:delText xml:space="preserve">you </w:delText>
        </w:r>
      </w:del>
      <w:ins w:id="86" w:author="Mia Bonardi" w:date="2022-10-13T09:51:00Z">
        <w:r w:rsidR="00FA7AAE">
          <w:rPr>
            <w:rFonts w:ascii="Garamond" w:hAnsi="Garamond"/>
          </w:rPr>
          <w:t>the landlord</w:t>
        </w:r>
        <w:r w:rsidR="00FA7AAE" w:rsidRPr="00BA7459">
          <w:rPr>
            <w:rFonts w:ascii="Garamond" w:hAnsi="Garamond"/>
          </w:rPr>
          <w:t xml:space="preserve"> </w:t>
        </w:r>
      </w:ins>
      <w:r w:rsidRPr="00BA7459">
        <w:rPr>
          <w:rFonts w:ascii="Garamond" w:hAnsi="Garamond"/>
        </w:rPr>
        <w:t xml:space="preserve">let the tenant know of </w:t>
      </w:r>
      <w:del w:id="87" w:author="Mia Bonardi" w:date="2022-10-13T09:51:00Z">
        <w:r w:rsidRPr="00BA7459" w:rsidDel="00FA7AAE">
          <w:rPr>
            <w:rFonts w:ascii="Garamond" w:hAnsi="Garamond"/>
          </w:rPr>
          <w:delText xml:space="preserve">your </w:delText>
        </w:r>
      </w:del>
      <w:ins w:id="88" w:author="Mia Bonardi" w:date="2022-10-13T09:51:00Z">
        <w:r w:rsidR="00FA7AAE">
          <w:rPr>
            <w:rFonts w:ascii="Garamond" w:hAnsi="Garamond"/>
          </w:rPr>
          <w:t>the</w:t>
        </w:r>
        <w:r w:rsidR="00FA7AAE" w:rsidRPr="00BA7459">
          <w:rPr>
            <w:rFonts w:ascii="Garamond" w:hAnsi="Garamond"/>
          </w:rPr>
          <w:t xml:space="preserve"> </w:t>
        </w:r>
      </w:ins>
      <w:r w:rsidRPr="00BA7459">
        <w:rPr>
          <w:rFonts w:ascii="Garamond" w:hAnsi="Garamond"/>
        </w:rPr>
        <w:t xml:space="preserve">plan to inspect </w:t>
      </w:r>
      <w:del w:id="89" w:author="Mia Bonardi" w:date="2022-10-13T08:42:00Z">
        <w:r w:rsidRPr="00BA7459" w:rsidDel="009F0658">
          <w:rPr>
            <w:rFonts w:ascii="Garamond" w:hAnsi="Garamond"/>
          </w:rPr>
          <w:delText>and/</w:delText>
        </w:r>
      </w:del>
      <w:r w:rsidRPr="00BA7459">
        <w:rPr>
          <w:rFonts w:ascii="Garamond" w:hAnsi="Garamond"/>
        </w:rPr>
        <w:t xml:space="preserve">or </w:t>
      </w:r>
      <w:del w:id="90" w:author="Mia Bonardi" w:date="2022-10-13T08:42:00Z">
        <w:r w:rsidRPr="00BA7459" w:rsidDel="009F0658">
          <w:rPr>
            <w:rFonts w:ascii="Garamond" w:hAnsi="Garamond"/>
          </w:rPr>
          <w:delText xml:space="preserve">to </w:delText>
        </w:r>
      </w:del>
      <w:r w:rsidRPr="00BA7459">
        <w:rPr>
          <w:rFonts w:ascii="Garamond" w:hAnsi="Garamond"/>
        </w:rPr>
        <w:t>repair</w:t>
      </w:r>
      <w:ins w:id="91" w:author="Mia Bonardi" w:date="2022-10-13T08:42:00Z">
        <w:r w:rsidR="009F0658">
          <w:rPr>
            <w:rFonts w:ascii="Garamond" w:hAnsi="Garamond"/>
          </w:rPr>
          <w:t>, or both</w:t>
        </w:r>
      </w:ins>
      <w:r w:rsidRPr="00BA7459">
        <w:rPr>
          <w:rFonts w:ascii="Garamond" w:hAnsi="Garamond"/>
        </w:rPr>
        <w:t xml:space="preserve"> (including whether there was written notice to the tenant);</w:t>
      </w:r>
    </w:p>
    <w:p w14:paraId="6230F982" w14:textId="3F8C29D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The date of each inspection </w:t>
      </w:r>
      <w:del w:id="92" w:author="Mia Bonardi" w:date="2022-10-13T08:43:00Z">
        <w:r w:rsidRPr="00BA7459" w:rsidDel="009F0658">
          <w:rPr>
            <w:rFonts w:ascii="Garamond" w:hAnsi="Garamond"/>
          </w:rPr>
          <w:delText xml:space="preserve">and/or </w:delText>
        </w:r>
      </w:del>
      <w:ins w:id="93" w:author="Mia Bonardi" w:date="2022-10-13T08:43:00Z">
        <w:r w:rsidR="009F0658">
          <w:rPr>
            <w:rFonts w:ascii="Garamond" w:hAnsi="Garamond"/>
          </w:rPr>
          <w:t xml:space="preserve">or </w:t>
        </w:r>
      </w:ins>
      <w:r w:rsidRPr="00BA7459">
        <w:rPr>
          <w:rFonts w:ascii="Garamond" w:hAnsi="Garamond"/>
        </w:rPr>
        <w:t>repair</w:t>
      </w:r>
      <w:ins w:id="94" w:author="Mia Bonardi" w:date="2022-10-13T08:43:00Z">
        <w:r w:rsidR="009F0658">
          <w:rPr>
            <w:rFonts w:ascii="Garamond" w:hAnsi="Garamond"/>
          </w:rPr>
          <w:t>, or both</w:t>
        </w:r>
      </w:ins>
      <w:r w:rsidRPr="00BA7459">
        <w:rPr>
          <w:rFonts w:ascii="Garamond" w:hAnsi="Garamond"/>
        </w:rPr>
        <w:t>;</w:t>
      </w:r>
    </w:p>
    <w:p w14:paraId="672D4101" w14:textId="4ECC3EFB"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The name, address, </w:t>
      </w:r>
      <w:del w:id="95" w:author="Mia Bonardi" w:date="2022-10-13T09:51:00Z">
        <w:r w:rsidRPr="00BA7459" w:rsidDel="00FA7AAE">
          <w:rPr>
            <w:rFonts w:ascii="Garamond" w:hAnsi="Garamond"/>
          </w:rPr>
          <w:delText xml:space="preserve">and </w:delText>
        </w:r>
      </w:del>
      <w:r w:rsidR="00DE2826" w:rsidRPr="00BA7459">
        <w:rPr>
          <w:rFonts w:ascii="Garamond" w:hAnsi="Garamond"/>
        </w:rPr>
        <w:t>email</w:t>
      </w:r>
      <w:ins w:id="96" w:author="Mia Bonardi" w:date="2022-10-13T09:51:00Z">
        <w:r w:rsidR="00FA7AAE">
          <w:rPr>
            <w:rFonts w:ascii="Garamond" w:hAnsi="Garamond"/>
          </w:rPr>
          <w:t>,</w:t>
        </w:r>
      </w:ins>
      <w:r w:rsidR="00DE2826" w:rsidRPr="00BA7459">
        <w:rPr>
          <w:rFonts w:ascii="Garamond" w:hAnsi="Garamond"/>
        </w:rPr>
        <w:t xml:space="preserve"> and </w:t>
      </w:r>
      <w:r w:rsidRPr="00BA7459">
        <w:rPr>
          <w:rFonts w:ascii="Garamond" w:hAnsi="Garamond"/>
        </w:rPr>
        <w:t>telephone number of the company</w:t>
      </w:r>
      <w:ins w:id="97" w:author="Mia Bonardi" w:date="2022-10-13T08:43:00Z">
        <w:r w:rsidR="009F0658">
          <w:rPr>
            <w:rFonts w:ascii="Garamond" w:hAnsi="Garamond"/>
          </w:rPr>
          <w:t xml:space="preserve"> or </w:t>
        </w:r>
      </w:ins>
      <w:del w:id="98" w:author="Mia Bonardi" w:date="2022-10-13T08:43:00Z">
        <w:r w:rsidRPr="00BA7459" w:rsidDel="009F0658">
          <w:rPr>
            <w:rFonts w:ascii="Garamond" w:hAnsi="Garamond"/>
          </w:rPr>
          <w:delText>/</w:delText>
        </w:r>
      </w:del>
      <w:r w:rsidRPr="00BA7459">
        <w:rPr>
          <w:rFonts w:ascii="Garamond" w:hAnsi="Garamond"/>
        </w:rPr>
        <w:t xml:space="preserve">person who made each inspection </w:t>
      </w:r>
      <w:del w:id="99" w:author="Mia Bonardi" w:date="2022-10-13T08:43:00Z">
        <w:r w:rsidRPr="00BA7459" w:rsidDel="009F0658">
          <w:rPr>
            <w:rFonts w:ascii="Garamond" w:hAnsi="Garamond"/>
          </w:rPr>
          <w:delText>and/</w:delText>
        </w:r>
      </w:del>
      <w:r w:rsidRPr="00BA7459">
        <w:rPr>
          <w:rFonts w:ascii="Garamond" w:hAnsi="Garamond"/>
        </w:rPr>
        <w:t>or repair</w:t>
      </w:r>
      <w:ins w:id="100" w:author="Mia Bonardi" w:date="2022-10-13T08:43:00Z">
        <w:r w:rsidR="009F0658">
          <w:rPr>
            <w:rFonts w:ascii="Garamond" w:hAnsi="Garamond"/>
          </w:rPr>
          <w:t>, or both</w:t>
        </w:r>
      </w:ins>
      <w:r w:rsidRPr="00BA7459">
        <w:rPr>
          <w:rFonts w:ascii="Garamond" w:hAnsi="Garamond"/>
        </w:rPr>
        <w:t xml:space="preserve">; </w:t>
      </w:r>
      <w:del w:id="101" w:author="Mia Bonardi" w:date="2022-10-13T09:51:00Z">
        <w:r w:rsidRPr="00BA7459" w:rsidDel="00FA7AAE">
          <w:rPr>
            <w:rFonts w:ascii="Garamond" w:hAnsi="Garamond"/>
          </w:rPr>
          <w:delText>and</w:delText>
        </w:r>
      </w:del>
    </w:p>
    <w:p w14:paraId="0FD1F250" w14:textId="50854072" w:rsidR="00601761" w:rsidRPr="00BA7459" w:rsidRDefault="009F0658" w:rsidP="00060FEB">
      <w:pPr>
        <w:pStyle w:val="BodyText"/>
        <w:numPr>
          <w:ilvl w:val="1"/>
          <w:numId w:val="18"/>
        </w:numPr>
        <w:spacing w:after="144" w:line="360" w:lineRule="auto"/>
        <w:contextualSpacing/>
        <w:rPr>
          <w:rFonts w:ascii="Garamond" w:hAnsi="Garamond"/>
        </w:rPr>
      </w:pPr>
      <w:ins w:id="102" w:author="Mia Bonardi" w:date="2022-10-13T08:44:00Z">
        <w:r>
          <w:rPr>
            <w:rFonts w:ascii="Garamond" w:hAnsi="Garamond"/>
          </w:rPr>
          <w:t>If applicable, t</w:t>
        </w:r>
      </w:ins>
      <w:del w:id="103" w:author="Mia Bonardi" w:date="2022-10-13T08:44:00Z">
        <w:r w:rsidR="008D0F56" w:rsidRPr="00BA7459" w:rsidDel="009F0658">
          <w:rPr>
            <w:rFonts w:ascii="Garamond" w:hAnsi="Garamond"/>
          </w:rPr>
          <w:delText>T</w:delText>
        </w:r>
      </w:del>
      <w:r w:rsidR="008D0F56" w:rsidRPr="00BA7459">
        <w:rPr>
          <w:rFonts w:ascii="Garamond" w:hAnsi="Garamond"/>
        </w:rPr>
        <w:t xml:space="preserve">he cost of each </w:t>
      </w:r>
      <w:ins w:id="104" w:author="Mia Bonardi" w:date="2022-10-13T08:43:00Z">
        <w:r w:rsidRPr="00BA7459">
          <w:rPr>
            <w:rFonts w:ascii="Garamond" w:hAnsi="Garamond"/>
          </w:rPr>
          <w:t xml:space="preserve">inspection or </w:t>
        </w:r>
      </w:ins>
      <w:r w:rsidR="008D0F56" w:rsidRPr="00BA7459">
        <w:rPr>
          <w:rFonts w:ascii="Garamond" w:hAnsi="Garamond"/>
        </w:rPr>
        <w:t>repair</w:t>
      </w:r>
      <w:ins w:id="105" w:author="Mia Bonardi" w:date="2022-10-13T08:43:00Z">
        <w:r>
          <w:rPr>
            <w:rFonts w:ascii="Garamond" w:hAnsi="Garamond"/>
          </w:rPr>
          <w:t>, or both</w:t>
        </w:r>
      </w:ins>
      <w:del w:id="106" w:author="Mia Bonardi" w:date="2022-10-13T08:43:00Z">
        <w:r w:rsidR="008D0F56" w:rsidRPr="00BA7459" w:rsidDel="009F0658">
          <w:rPr>
            <w:rFonts w:ascii="Garamond" w:hAnsi="Garamond"/>
          </w:rPr>
          <w:delText xml:space="preserve">, </w:delText>
        </w:r>
      </w:del>
      <w:del w:id="107" w:author="Mia Bonardi" w:date="2022-10-13T08:44:00Z">
        <w:r w:rsidR="008D0F56" w:rsidRPr="00BA7459" w:rsidDel="009F0658">
          <w:rPr>
            <w:rFonts w:ascii="Garamond" w:hAnsi="Garamond"/>
          </w:rPr>
          <w:delText>if applicable</w:delText>
        </w:r>
      </w:del>
      <w:ins w:id="108" w:author="Mia Bonardi" w:date="2022-10-13T09:51:00Z">
        <w:r w:rsidR="00FA7AAE">
          <w:rPr>
            <w:rFonts w:ascii="Garamond" w:hAnsi="Garamond"/>
          </w:rPr>
          <w:t>; and</w:t>
        </w:r>
      </w:ins>
      <w:del w:id="109" w:author="Mia Bonardi" w:date="2022-10-13T09:51:00Z">
        <w:r w:rsidR="008D0F56" w:rsidRPr="00BA7459" w:rsidDel="00FA7AAE">
          <w:rPr>
            <w:rFonts w:ascii="Garamond" w:hAnsi="Garamond"/>
          </w:rPr>
          <w:delText>.</w:delText>
        </w:r>
      </w:del>
    </w:p>
    <w:p w14:paraId="6050A719" w14:textId="67AF896D"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For repairs, how and when </w:t>
      </w:r>
      <w:del w:id="110" w:author="Mia Bonardi" w:date="2022-10-13T09:52:00Z">
        <w:r w:rsidRPr="00BA7459" w:rsidDel="00FA7AAE">
          <w:rPr>
            <w:rFonts w:ascii="Garamond" w:hAnsi="Garamond"/>
          </w:rPr>
          <w:delText xml:space="preserve">you </w:delText>
        </w:r>
      </w:del>
      <w:ins w:id="111" w:author="Mia Bonardi" w:date="2022-10-13T09:52:00Z">
        <w:r w:rsidR="00FA7AAE">
          <w:rPr>
            <w:rFonts w:ascii="Garamond" w:hAnsi="Garamond"/>
          </w:rPr>
          <w:t>the landlord</w:t>
        </w:r>
        <w:r w:rsidR="00FA7AAE" w:rsidRPr="00BA7459">
          <w:rPr>
            <w:rFonts w:ascii="Garamond" w:hAnsi="Garamond"/>
          </w:rPr>
          <w:t xml:space="preserve"> </w:t>
        </w:r>
      </w:ins>
      <w:r w:rsidRPr="00BA7459">
        <w:rPr>
          <w:rFonts w:ascii="Garamond" w:hAnsi="Garamond"/>
        </w:rPr>
        <w:t>first knew of the condition that needed to be repaired.</w:t>
      </w:r>
    </w:p>
    <w:p w14:paraId="605026BD" w14:textId="72F9481E"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60A1EA9F"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lead_paint</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64BA1B9A" w14:textId="62E21730"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w:t>
      </w:r>
      <w:del w:id="112" w:author="Mia Bonardi" w:date="2022-10-13T09:52:00Z">
        <w:r w:rsidRPr="00BA7459" w:rsidDel="00FA7AAE">
          <w:rPr>
            <w:rFonts w:ascii="Garamond" w:hAnsi="Garamond"/>
          </w:rPr>
          <w:delText xml:space="preserve">you </w:delText>
        </w:r>
      </w:del>
      <w:ins w:id="113" w:author="Mia Bonardi" w:date="2022-10-13T09:52:00Z">
        <w:r w:rsidR="00FA7AAE">
          <w:rPr>
            <w:rFonts w:ascii="Garamond" w:hAnsi="Garamond"/>
          </w:rPr>
          <w:t>the landlord</w:t>
        </w:r>
        <w:r w:rsidR="00FA7AAE" w:rsidRPr="00BA7459">
          <w:rPr>
            <w:rFonts w:ascii="Garamond" w:hAnsi="Garamond"/>
          </w:rPr>
          <w:t xml:space="preserve"> </w:t>
        </w:r>
      </w:ins>
      <w:proofErr w:type="gramStart"/>
      <w:r w:rsidRPr="00BA7459">
        <w:rPr>
          <w:rFonts w:ascii="Garamond" w:hAnsi="Garamond"/>
        </w:rPr>
        <w:t>have</w:t>
      </w:r>
      <w:proofErr w:type="gramEnd"/>
      <w:r w:rsidRPr="00BA7459">
        <w:rPr>
          <w:rFonts w:ascii="Garamond" w:hAnsi="Garamond"/>
        </w:rPr>
        <w:t xml:space="preserve"> ever learned of or tried to discover whether there is lead paint in the tenant’s apartment </w:t>
      </w:r>
      <w:ins w:id="114" w:author="Mia Bonardi" w:date="2022-10-13T08:44:00Z">
        <w:r w:rsidR="009F0658">
          <w:rPr>
            <w:rFonts w:ascii="Garamond" w:hAnsi="Garamond"/>
          </w:rPr>
          <w:t xml:space="preserve">or </w:t>
        </w:r>
      </w:ins>
      <w:del w:id="115" w:author="Mia Bonardi" w:date="2022-10-13T08:44:00Z">
        <w:r w:rsidRPr="00BA7459" w:rsidDel="009F0658">
          <w:rPr>
            <w:rFonts w:ascii="Garamond" w:hAnsi="Garamond"/>
          </w:rPr>
          <w:delText xml:space="preserve">and/or </w:delText>
        </w:r>
      </w:del>
      <w:r w:rsidRPr="00BA7459">
        <w:rPr>
          <w:rFonts w:ascii="Garamond" w:hAnsi="Garamond"/>
        </w:rPr>
        <w:t>building</w:t>
      </w:r>
      <w:ins w:id="116" w:author="Mia Bonardi" w:date="2022-10-13T08:44:00Z">
        <w:r w:rsidR="009F0658">
          <w:rPr>
            <w:rFonts w:ascii="Garamond" w:hAnsi="Garamond"/>
          </w:rPr>
          <w:t>, or both</w:t>
        </w:r>
      </w:ins>
      <w:r w:rsidRPr="00BA7459">
        <w:rPr>
          <w:rFonts w:ascii="Garamond" w:hAnsi="Garamond"/>
        </w:rPr>
        <w:t>, please provide:</w:t>
      </w:r>
    </w:p>
    <w:p w14:paraId="323783D8" w14:textId="0E172A6A"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lastRenderedPageBreak/>
        <w:t xml:space="preserve">A full and complete description of </w:t>
      </w:r>
      <w:del w:id="117" w:author="Mia Bonardi" w:date="2022-10-13T09:52:00Z">
        <w:r w:rsidRPr="00BA7459" w:rsidDel="00FA7AAE">
          <w:rPr>
            <w:rFonts w:ascii="Garamond" w:hAnsi="Garamond"/>
          </w:rPr>
          <w:delText xml:space="preserve">your </w:delText>
        </w:r>
      </w:del>
      <w:ins w:id="118" w:author="Mia Bonardi" w:date="2022-10-13T09:52:00Z">
        <w:r w:rsidR="00FA7AAE">
          <w:rPr>
            <w:rFonts w:ascii="Garamond" w:hAnsi="Garamond"/>
          </w:rPr>
          <w:t>the landlord’s</w:t>
        </w:r>
        <w:r w:rsidR="00FA7AAE" w:rsidRPr="00BA7459">
          <w:rPr>
            <w:rFonts w:ascii="Garamond" w:hAnsi="Garamond"/>
          </w:rPr>
          <w:t xml:space="preserve"> </w:t>
        </w:r>
      </w:ins>
      <w:r w:rsidRPr="00BA7459">
        <w:rPr>
          <w:rFonts w:ascii="Garamond" w:hAnsi="Garamond"/>
        </w:rPr>
        <w:t xml:space="preserve">investigation </w:t>
      </w:r>
      <w:del w:id="119" w:author="Mia Bonardi" w:date="2022-10-13T08:45:00Z">
        <w:r w:rsidRPr="00BA7459" w:rsidDel="009F0658">
          <w:rPr>
            <w:rFonts w:ascii="Garamond" w:hAnsi="Garamond"/>
          </w:rPr>
          <w:delText>and/or</w:delText>
        </w:r>
      </w:del>
      <w:ins w:id="120" w:author="Mia Bonardi" w:date="2022-10-13T08:45:00Z">
        <w:r w:rsidR="009F0658">
          <w:rPr>
            <w:rFonts w:ascii="Garamond" w:hAnsi="Garamond"/>
          </w:rPr>
          <w:t>or</w:t>
        </w:r>
      </w:ins>
      <w:r w:rsidRPr="00BA7459">
        <w:rPr>
          <w:rFonts w:ascii="Garamond" w:hAnsi="Garamond"/>
        </w:rPr>
        <w:t xml:space="preserve"> knowledge</w:t>
      </w:r>
      <w:ins w:id="121" w:author="Mia Bonardi" w:date="2022-10-13T08:45:00Z">
        <w:r w:rsidR="009F0658">
          <w:rPr>
            <w:rFonts w:ascii="Garamond" w:hAnsi="Garamond"/>
          </w:rPr>
          <w:t xml:space="preserve"> and </w:t>
        </w:r>
      </w:ins>
      <w:del w:id="122" w:author="Mia Bonardi" w:date="2022-10-13T08:45:00Z">
        <w:r w:rsidRPr="00BA7459" w:rsidDel="009F0658">
          <w:rPr>
            <w:rFonts w:ascii="Garamond" w:hAnsi="Garamond"/>
          </w:rPr>
          <w:delText>/</w:delText>
        </w:r>
      </w:del>
      <w:r w:rsidRPr="00BA7459">
        <w:rPr>
          <w:rFonts w:ascii="Garamond" w:hAnsi="Garamond"/>
        </w:rPr>
        <w:t xml:space="preserve">information regarding the presence </w:t>
      </w:r>
      <w:del w:id="123" w:author="Mia Bonardi" w:date="2022-10-13T08:45:00Z">
        <w:r w:rsidRPr="00BA7459" w:rsidDel="009F0658">
          <w:rPr>
            <w:rFonts w:ascii="Garamond" w:hAnsi="Garamond"/>
          </w:rPr>
          <w:delText>(</w:delText>
        </w:r>
      </w:del>
      <w:r w:rsidRPr="00BA7459">
        <w:rPr>
          <w:rFonts w:ascii="Garamond" w:hAnsi="Garamond"/>
        </w:rPr>
        <w:t>or absence</w:t>
      </w:r>
      <w:del w:id="124" w:author="Mia Bonardi" w:date="2022-10-13T08:45:00Z">
        <w:r w:rsidRPr="00BA7459" w:rsidDel="009F0658">
          <w:rPr>
            <w:rFonts w:ascii="Garamond" w:hAnsi="Garamond"/>
          </w:rPr>
          <w:delText>)</w:delText>
        </w:r>
      </w:del>
      <w:r w:rsidRPr="00BA7459">
        <w:rPr>
          <w:rFonts w:ascii="Garamond" w:hAnsi="Garamond"/>
        </w:rPr>
        <w:t xml:space="preserve"> of lead paint in the apartment</w:t>
      </w:r>
      <w:ins w:id="125" w:author="Mia Bonardi" w:date="2022-10-13T08:45:00Z">
        <w:r w:rsidR="009F0658">
          <w:rPr>
            <w:rFonts w:ascii="Garamond" w:hAnsi="Garamond"/>
          </w:rPr>
          <w:t xml:space="preserve"> </w:t>
        </w:r>
      </w:ins>
      <w:del w:id="126" w:author="Mia Bonardi" w:date="2022-10-13T08:45:00Z">
        <w:r w:rsidRPr="00BA7459" w:rsidDel="009F0658">
          <w:rPr>
            <w:rFonts w:ascii="Garamond" w:hAnsi="Garamond"/>
          </w:rPr>
          <w:delText xml:space="preserve"> and/</w:delText>
        </w:r>
      </w:del>
      <w:r w:rsidRPr="00BA7459">
        <w:rPr>
          <w:rFonts w:ascii="Garamond" w:hAnsi="Garamond"/>
        </w:rPr>
        <w:t>or building</w:t>
      </w:r>
      <w:ins w:id="127" w:author="Mia Bonardi" w:date="2022-10-13T08:45:00Z">
        <w:r w:rsidR="009F0658">
          <w:rPr>
            <w:rFonts w:ascii="Garamond" w:hAnsi="Garamond"/>
          </w:rPr>
          <w:t>, or both</w:t>
        </w:r>
      </w:ins>
      <w:r w:rsidRPr="00BA7459">
        <w:rPr>
          <w:rFonts w:ascii="Garamond" w:hAnsi="Garamond"/>
        </w:rPr>
        <w:t>, including, but not limited to:</w:t>
      </w:r>
    </w:p>
    <w:p w14:paraId="69376934" w14:textId="7B22C50E" w:rsidR="00601761" w:rsidRPr="00BA7459"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The substance of any inspections, investigation</w:t>
      </w:r>
      <w:ins w:id="128" w:author="Mia Bonardi" w:date="2022-10-13T09:52:00Z">
        <w:r w:rsidR="00FA7AAE">
          <w:rPr>
            <w:rFonts w:ascii="Garamond" w:hAnsi="Garamond"/>
          </w:rPr>
          <w:t>,</w:t>
        </w:r>
      </w:ins>
      <w:r w:rsidRPr="00BA7459">
        <w:rPr>
          <w:rFonts w:ascii="Garamond" w:hAnsi="Garamond"/>
        </w:rPr>
        <w:t xml:space="preserve"> or knowledge</w:t>
      </w:r>
      <w:ins w:id="129" w:author="Mia Bonardi" w:date="2022-10-13T08:46:00Z">
        <w:r w:rsidR="009F0658">
          <w:rPr>
            <w:rFonts w:ascii="Garamond" w:hAnsi="Garamond"/>
          </w:rPr>
          <w:t xml:space="preserve"> and </w:t>
        </w:r>
      </w:ins>
      <w:del w:id="130" w:author="Mia Bonardi" w:date="2022-10-13T08:46:00Z">
        <w:r w:rsidRPr="00BA7459" w:rsidDel="009F0658">
          <w:rPr>
            <w:rFonts w:ascii="Garamond" w:hAnsi="Garamond"/>
          </w:rPr>
          <w:delText>/</w:delText>
        </w:r>
      </w:del>
      <w:r w:rsidRPr="00BA7459">
        <w:rPr>
          <w:rFonts w:ascii="Garamond" w:hAnsi="Garamond"/>
        </w:rPr>
        <w:t>information;</w:t>
      </w:r>
    </w:p>
    <w:p w14:paraId="1FB0A90D" w14:textId="6AFA2EB0" w:rsidR="00601761" w:rsidRPr="00BA7459"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ins w:id="131" w:author="Mia Bonardi" w:date="2022-10-13T09:52:00Z">
        <w:r w:rsidR="00FA7AAE">
          <w:rPr>
            <w:rFonts w:ascii="Garamond" w:hAnsi="Garamond"/>
          </w:rPr>
          <w:t>,</w:t>
        </w:r>
      </w:ins>
      <w:r w:rsidR="00DE2826" w:rsidRPr="00BA7459">
        <w:rPr>
          <w:rFonts w:ascii="Garamond" w:hAnsi="Garamond"/>
        </w:rPr>
        <w:t xml:space="preserve"> </w:t>
      </w:r>
      <w:r w:rsidRPr="00BA7459">
        <w:rPr>
          <w:rFonts w:ascii="Garamond" w:hAnsi="Garamond"/>
        </w:rPr>
        <w:t>and telephone number of any person</w:t>
      </w:r>
      <w:ins w:id="132" w:author="Mia Bonardi" w:date="2022-10-13T08:46:00Z">
        <w:r w:rsidR="009F0658">
          <w:rPr>
            <w:rFonts w:ascii="Garamond" w:hAnsi="Garamond"/>
          </w:rPr>
          <w:t xml:space="preserve"> or </w:t>
        </w:r>
      </w:ins>
      <w:del w:id="133" w:author="Mia Bonardi" w:date="2022-10-13T08:46:00Z">
        <w:r w:rsidRPr="00BA7459" w:rsidDel="009F0658">
          <w:rPr>
            <w:rFonts w:ascii="Garamond" w:hAnsi="Garamond"/>
          </w:rPr>
          <w:delText>/</w:delText>
        </w:r>
      </w:del>
      <w:r w:rsidRPr="00BA7459">
        <w:rPr>
          <w:rFonts w:ascii="Garamond" w:hAnsi="Garamond"/>
        </w:rPr>
        <w:t xml:space="preserve">company with information; </w:t>
      </w:r>
    </w:p>
    <w:p w14:paraId="406B020D" w14:textId="7452387F" w:rsidR="00601761" w:rsidRPr="00BA7459"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 xml:space="preserve">The date(s) that </w:t>
      </w:r>
      <w:del w:id="134" w:author="Mia Bonardi" w:date="2022-10-13T09:52:00Z">
        <w:r w:rsidRPr="00BA7459" w:rsidDel="00FA7AAE">
          <w:rPr>
            <w:rFonts w:ascii="Garamond" w:hAnsi="Garamond"/>
          </w:rPr>
          <w:delText xml:space="preserve">you </w:delText>
        </w:r>
      </w:del>
      <w:ins w:id="135" w:author="Mia Bonardi" w:date="2022-10-13T09:52:00Z">
        <w:r w:rsidR="00FA7AAE">
          <w:rPr>
            <w:rFonts w:ascii="Garamond" w:hAnsi="Garamond"/>
          </w:rPr>
          <w:t>the landlord</w:t>
        </w:r>
        <w:r w:rsidR="00FA7AAE" w:rsidRPr="00BA7459">
          <w:rPr>
            <w:rFonts w:ascii="Garamond" w:hAnsi="Garamond"/>
          </w:rPr>
          <w:t xml:space="preserve"> </w:t>
        </w:r>
      </w:ins>
      <w:r w:rsidRPr="00BA7459">
        <w:rPr>
          <w:rFonts w:ascii="Garamond" w:hAnsi="Garamond"/>
        </w:rPr>
        <w:t xml:space="preserve">conducted such investigation or </w:t>
      </w:r>
      <w:del w:id="136" w:author="Mia Bonardi" w:date="2022-10-13T08:46:00Z">
        <w:r w:rsidRPr="00BA7459" w:rsidDel="009F0658">
          <w:rPr>
            <w:rFonts w:ascii="Garamond" w:hAnsi="Garamond"/>
          </w:rPr>
          <w:delText xml:space="preserve">otherwise </w:delText>
        </w:r>
      </w:del>
      <w:r w:rsidRPr="00BA7459">
        <w:rPr>
          <w:rFonts w:ascii="Garamond" w:hAnsi="Garamond"/>
        </w:rPr>
        <w:t>acquired such knowledge</w:t>
      </w:r>
      <w:ins w:id="137" w:author="Mia Bonardi" w:date="2022-10-13T08:46:00Z">
        <w:r w:rsidR="009F0658">
          <w:rPr>
            <w:rFonts w:ascii="Garamond" w:hAnsi="Garamond"/>
          </w:rPr>
          <w:t xml:space="preserve"> and </w:t>
        </w:r>
      </w:ins>
      <w:del w:id="138" w:author="Mia Bonardi" w:date="2022-10-13T08:46:00Z">
        <w:r w:rsidRPr="00BA7459" w:rsidDel="009F0658">
          <w:rPr>
            <w:rFonts w:ascii="Garamond" w:hAnsi="Garamond"/>
          </w:rPr>
          <w:delText>/</w:delText>
        </w:r>
      </w:del>
      <w:r w:rsidRPr="00BA7459">
        <w:rPr>
          <w:rFonts w:ascii="Garamond" w:hAnsi="Garamond"/>
        </w:rPr>
        <w:t>information;</w:t>
      </w:r>
    </w:p>
    <w:p w14:paraId="67AD5127" w14:textId="54BD069E"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A full and complete description of any steps </w:t>
      </w:r>
      <w:del w:id="139" w:author="Mia Bonardi" w:date="2022-10-13T09:53:00Z">
        <w:r w:rsidRPr="00BA7459" w:rsidDel="00FA7AAE">
          <w:rPr>
            <w:rFonts w:ascii="Garamond" w:hAnsi="Garamond"/>
          </w:rPr>
          <w:delText xml:space="preserve">you </w:delText>
        </w:r>
      </w:del>
      <w:ins w:id="140" w:author="Mia Bonardi" w:date="2022-10-13T09:53:00Z">
        <w:r w:rsidR="00FA7AAE">
          <w:rPr>
            <w:rFonts w:ascii="Garamond" w:hAnsi="Garamond"/>
          </w:rPr>
          <w:t>the landlord</w:t>
        </w:r>
        <w:r w:rsidR="00FA7AAE" w:rsidRPr="00BA7459">
          <w:rPr>
            <w:rFonts w:ascii="Garamond" w:hAnsi="Garamond"/>
          </w:rPr>
          <w:t xml:space="preserve"> </w:t>
        </w:r>
      </w:ins>
      <w:del w:id="141" w:author="Mia Bonardi" w:date="2022-10-13T09:53:00Z">
        <w:r w:rsidRPr="00BA7459" w:rsidDel="00FA7AAE">
          <w:rPr>
            <w:rFonts w:ascii="Garamond" w:hAnsi="Garamond"/>
          </w:rPr>
          <w:delText>have taken</w:delText>
        </w:r>
      </w:del>
      <w:ins w:id="142" w:author="Mia Bonardi" w:date="2022-10-13T09:53:00Z">
        <w:r w:rsidR="00FA7AAE">
          <w:rPr>
            <w:rFonts w:ascii="Garamond" w:hAnsi="Garamond"/>
          </w:rPr>
          <w:t>took</w:t>
        </w:r>
      </w:ins>
      <w:r w:rsidRPr="00BA7459">
        <w:rPr>
          <w:rFonts w:ascii="Garamond" w:hAnsi="Garamond"/>
        </w:rPr>
        <w:t xml:space="preserve"> regarding the presence of lead paint in the apartment </w:t>
      </w:r>
      <w:del w:id="143" w:author="Mia Bonardi" w:date="2022-10-13T08:47:00Z">
        <w:r w:rsidRPr="00BA7459" w:rsidDel="009F0658">
          <w:rPr>
            <w:rFonts w:ascii="Garamond" w:hAnsi="Garamond"/>
          </w:rPr>
          <w:delText>and/</w:delText>
        </w:r>
      </w:del>
      <w:r w:rsidRPr="00BA7459">
        <w:rPr>
          <w:rFonts w:ascii="Garamond" w:hAnsi="Garamond"/>
        </w:rPr>
        <w:t>or building</w:t>
      </w:r>
      <w:ins w:id="144" w:author="Mia Bonardi" w:date="2022-10-13T08:47:00Z">
        <w:r w:rsidR="009F0658">
          <w:rPr>
            <w:rFonts w:ascii="Garamond" w:hAnsi="Garamond"/>
          </w:rPr>
          <w:t>, or both,</w:t>
        </w:r>
      </w:ins>
      <w:r w:rsidRPr="00BA7459">
        <w:rPr>
          <w:rFonts w:ascii="Garamond" w:hAnsi="Garamond"/>
        </w:rPr>
        <w:t xml:space="preserve"> (i.e., any and all inspections not identified above </w:t>
      </w:r>
      <w:del w:id="145" w:author="Mia Bonardi" w:date="2022-10-13T08:47:00Z">
        <w:r w:rsidRPr="00BA7459" w:rsidDel="001157F3">
          <w:rPr>
            <w:rFonts w:ascii="Garamond" w:hAnsi="Garamond"/>
          </w:rPr>
          <w:delText>and/</w:delText>
        </w:r>
      </w:del>
      <w:r w:rsidRPr="00BA7459">
        <w:rPr>
          <w:rFonts w:ascii="Garamond" w:hAnsi="Garamond"/>
        </w:rPr>
        <w:t>or abatement of any lead paint hazard), including, but not limited to:</w:t>
      </w:r>
    </w:p>
    <w:p w14:paraId="132157D0" w14:textId="77777777" w:rsidR="00601761" w:rsidRPr="00BA7459"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 xml:space="preserve">The substance of all action taken or work performed; </w:t>
      </w:r>
    </w:p>
    <w:p w14:paraId="3D5B89A0" w14:textId="77777777" w:rsidR="00601761" w:rsidRPr="00BA7459"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 xml:space="preserve">The date(s) thereof; </w:t>
      </w:r>
    </w:p>
    <w:p w14:paraId="641ADC5D" w14:textId="77777777" w:rsidR="00601761" w:rsidRPr="00BA7459"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 xml:space="preserve">Who did what work (name, address, company, </w:t>
      </w:r>
      <w:r w:rsidR="00DE2826" w:rsidRPr="00BA7459">
        <w:rPr>
          <w:rFonts w:ascii="Garamond" w:hAnsi="Garamond"/>
        </w:rPr>
        <w:t xml:space="preserve">email, </w:t>
      </w:r>
      <w:r w:rsidRPr="00BA7459">
        <w:rPr>
          <w:rFonts w:ascii="Garamond" w:hAnsi="Garamond"/>
        </w:rPr>
        <w:t xml:space="preserve">telephone number, and license number of the </w:t>
      </w:r>
      <w:proofErr w:type="spellStart"/>
      <w:r w:rsidRPr="00BA7459">
        <w:rPr>
          <w:rFonts w:ascii="Garamond" w:hAnsi="Garamond"/>
        </w:rPr>
        <w:t>deleader</w:t>
      </w:r>
      <w:proofErr w:type="spellEnd"/>
      <w:r w:rsidRPr="00BA7459">
        <w:rPr>
          <w:rFonts w:ascii="Garamond" w:hAnsi="Garamond"/>
        </w:rPr>
        <w:t xml:space="preserve">); </w:t>
      </w:r>
    </w:p>
    <w:p w14:paraId="1A676279" w14:textId="77777777" w:rsidR="001E707B" w:rsidRDefault="008D0F56" w:rsidP="00060FEB">
      <w:pPr>
        <w:pStyle w:val="BodyText"/>
        <w:numPr>
          <w:ilvl w:val="2"/>
          <w:numId w:val="18"/>
        </w:numPr>
        <w:spacing w:after="144" w:line="360" w:lineRule="auto"/>
        <w:contextualSpacing/>
        <w:rPr>
          <w:rFonts w:ascii="Garamond" w:hAnsi="Garamond"/>
        </w:rPr>
      </w:pPr>
      <w:r w:rsidRPr="00BA7459">
        <w:rPr>
          <w:rFonts w:ascii="Garamond" w:hAnsi="Garamond"/>
        </w:rPr>
        <w:t>The details of any arrangements for relocation of the tenant during the abatement process (including where the tenant was relocated, how the tenant was relocated, and the payment of any costs associated with such relocation).</w:t>
      </w:r>
    </w:p>
    <w:p w14:paraId="66E98C89" w14:textId="424634E1"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3B92B35A"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bad_conditions_tenant_damaged</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070B7003" w14:textId="6637E541"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w:t>
      </w:r>
      <w:del w:id="146" w:author="Mia Bonardi" w:date="2022-10-13T09:53:00Z">
        <w:r w:rsidRPr="00BA7459" w:rsidDel="00FA7AAE">
          <w:rPr>
            <w:rFonts w:ascii="Garamond" w:hAnsi="Garamond"/>
          </w:rPr>
          <w:delText xml:space="preserve">you </w:delText>
        </w:r>
      </w:del>
      <w:ins w:id="147" w:author="Mia Bonardi" w:date="2022-10-13T09:53:00Z">
        <w:r w:rsidR="00FA7AAE">
          <w:rPr>
            <w:rFonts w:ascii="Garamond" w:hAnsi="Garamond"/>
          </w:rPr>
          <w:t>the landlord</w:t>
        </w:r>
        <w:r w:rsidR="00FA7AAE" w:rsidRPr="00BA7459">
          <w:rPr>
            <w:rFonts w:ascii="Garamond" w:hAnsi="Garamond"/>
          </w:rPr>
          <w:t xml:space="preserve"> </w:t>
        </w:r>
      </w:ins>
      <w:r w:rsidRPr="00BA7459">
        <w:rPr>
          <w:rFonts w:ascii="Garamond" w:hAnsi="Garamond"/>
        </w:rPr>
        <w:t>claim</w:t>
      </w:r>
      <w:ins w:id="148" w:author="Mia Bonardi" w:date="2022-10-13T09:53:00Z">
        <w:r w:rsidR="00FA7AAE">
          <w:rPr>
            <w:rFonts w:ascii="Garamond" w:hAnsi="Garamond"/>
          </w:rPr>
          <w:t>s</w:t>
        </w:r>
      </w:ins>
      <w:r w:rsidRPr="00BA7459">
        <w:rPr>
          <w:rFonts w:ascii="Garamond" w:hAnsi="Garamond"/>
        </w:rPr>
        <w:t xml:space="preserve"> that the tenant caused any damage to the apartment </w:t>
      </w:r>
      <w:del w:id="149" w:author="Mia Bonardi" w:date="2022-10-13T08:48:00Z">
        <w:r w:rsidRPr="00BA7459" w:rsidDel="001157F3">
          <w:rPr>
            <w:rFonts w:ascii="Garamond" w:hAnsi="Garamond"/>
          </w:rPr>
          <w:delText>and/or</w:delText>
        </w:r>
      </w:del>
      <w:ins w:id="150" w:author="Mia Bonardi" w:date="2022-10-13T08:48:00Z">
        <w:r w:rsidR="001157F3">
          <w:rPr>
            <w:rFonts w:ascii="Garamond" w:hAnsi="Garamond"/>
          </w:rPr>
          <w:t>or</w:t>
        </w:r>
      </w:ins>
      <w:r w:rsidRPr="00BA7459">
        <w:rPr>
          <w:rFonts w:ascii="Garamond" w:hAnsi="Garamond"/>
        </w:rPr>
        <w:t xml:space="preserve"> building</w:t>
      </w:r>
      <w:ins w:id="151" w:author="Mia Bonardi" w:date="2022-10-13T08:48:00Z">
        <w:r w:rsidR="001157F3">
          <w:rPr>
            <w:rFonts w:ascii="Garamond" w:hAnsi="Garamond"/>
          </w:rPr>
          <w:t>, or both</w:t>
        </w:r>
      </w:ins>
      <w:r w:rsidRPr="00BA7459">
        <w:rPr>
          <w:rFonts w:ascii="Garamond" w:hAnsi="Garamond"/>
        </w:rPr>
        <w:t>, please describe such damage in full and complete detail, including, but not limited to:</w:t>
      </w:r>
    </w:p>
    <w:p w14:paraId="32AA174E"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The substance of such damage; </w:t>
      </w:r>
    </w:p>
    <w:p w14:paraId="75B54B15" w14:textId="4ECCBC4E"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Why </w:t>
      </w:r>
      <w:ins w:id="152" w:author="Mia Bonardi" w:date="2022-10-13T09:53:00Z">
        <w:r w:rsidR="00FA7AAE">
          <w:rPr>
            <w:rFonts w:ascii="Garamond" w:hAnsi="Garamond"/>
          </w:rPr>
          <w:t>the landlord</w:t>
        </w:r>
        <w:r w:rsidR="00FA7AAE" w:rsidRPr="00BA7459">
          <w:rPr>
            <w:rFonts w:ascii="Garamond" w:hAnsi="Garamond"/>
          </w:rPr>
          <w:t xml:space="preserve"> </w:t>
        </w:r>
      </w:ins>
      <w:del w:id="153" w:author="Mia Bonardi" w:date="2022-10-13T09:53:00Z">
        <w:r w:rsidRPr="00BA7459" w:rsidDel="00FA7AAE">
          <w:rPr>
            <w:rFonts w:ascii="Garamond" w:hAnsi="Garamond"/>
          </w:rPr>
          <w:delText xml:space="preserve">you </w:delText>
        </w:r>
      </w:del>
      <w:r w:rsidRPr="00BA7459">
        <w:rPr>
          <w:rFonts w:ascii="Garamond" w:hAnsi="Garamond"/>
        </w:rPr>
        <w:t>believe</w:t>
      </w:r>
      <w:ins w:id="154" w:author="Mia Bonardi" w:date="2022-10-13T09:53:00Z">
        <w:r w:rsidR="00FA7AAE">
          <w:rPr>
            <w:rFonts w:ascii="Garamond" w:hAnsi="Garamond"/>
          </w:rPr>
          <w:t>s</w:t>
        </w:r>
      </w:ins>
      <w:r w:rsidRPr="00BA7459">
        <w:rPr>
          <w:rFonts w:ascii="Garamond" w:hAnsi="Garamond"/>
        </w:rPr>
        <w:t xml:space="preserve"> the tenant caused the damage;</w:t>
      </w:r>
    </w:p>
    <w:p w14:paraId="476307C7" w14:textId="5656CD25"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What if any repairs were made to such damage, the date(s) of such repairs, and the costs of such repairs;</w:t>
      </w:r>
      <w:ins w:id="155" w:author="Mia Bonardi" w:date="2022-10-13T08:48:00Z">
        <w:r w:rsidR="001157F3">
          <w:rPr>
            <w:rFonts w:ascii="Garamond" w:hAnsi="Garamond"/>
          </w:rPr>
          <w:t xml:space="preserve"> and</w:t>
        </w:r>
      </w:ins>
    </w:p>
    <w:p w14:paraId="0A77DCC1" w14:textId="77777777"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The name(s), address(es), </w:t>
      </w:r>
      <w:r w:rsidR="00DE2826" w:rsidRPr="00BA7459">
        <w:rPr>
          <w:rFonts w:ascii="Garamond" w:hAnsi="Garamond"/>
        </w:rPr>
        <w:t>email</w:t>
      </w:r>
      <w:r w:rsidR="001E707B">
        <w:rPr>
          <w:rFonts w:ascii="Garamond" w:hAnsi="Garamond"/>
        </w:rPr>
        <w:t>(s)</w:t>
      </w:r>
      <w:r w:rsidR="00DE2826" w:rsidRPr="00BA7459">
        <w:rPr>
          <w:rFonts w:ascii="Garamond" w:hAnsi="Garamond"/>
        </w:rPr>
        <w:t xml:space="preserve"> </w:t>
      </w:r>
      <w:r w:rsidRPr="00BA7459">
        <w:rPr>
          <w:rFonts w:ascii="Garamond" w:hAnsi="Garamond"/>
        </w:rPr>
        <w:t>and telephone number(s) of anyone with knowledge of such damage allegedly caused by the tenant.</w:t>
      </w:r>
    </w:p>
    <w:p w14:paraId="65F357F4" w14:textId="1DE23780"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21623F0A"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bad_conditions_tenant_hindered</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3A8BB0BA" w14:textId="28883781"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w:t>
      </w:r>
      <w:ins w:id="156" w:author="Mia Bonardi" w:date="2022-10-13T09:54:00Z">
        <w:r w:rsidR="00FA7AAE">
          <w:rPr>
            <w:rFonts w:ascii="Garamond" w:hAnsi="Garamond"/>
          </w:rPr>
          <w:t>the landlord</w:t>
        </w:r>
        <w:r w:rsidR="00FA7AAE" w:rsidRPr="00BA7459">
          <w:rPr>
            <w:rFonts w:ascii="Garamond" w:hAnsi="Garamond"/>
          </w:rPr>
          <w:t xml:space="preserve"> </w:t>
        </w:r>
      </w:ins>
      <w:del w:id="157" w:author="Mia Bonardi" w:date="2022-10-13T09:54:00Z">
        <w:r w:rsidRPr="00BA7459" w:rsidDel="00FA7AAE">
          <w:rPr>
            <w:rFonts w:ascii="Garamond" w:hAnsi="Garamond"/>
          </w:rPr>
          <w:delText xml:space="preserve">you </w:delText>
        </w:r>
      </w:del>
      <w:r w:rsidRPr="00BA7459">
        <w:rPr>
          <w:rFonts w:ascii="Garamond" w:hAnsi="Garamond"/>
        </w:rPr>
        <w:t>claim</w:t>
      </w:r>
      <w:ins w:id="158" w:author="Mia Bonardi" w:date="2022-10-13T09:54:00Z">
        <w:r w:rsidR="00FA7AAE">
          <w:rPr>
            <w:rFonts w:ascii="Garamond" w:hAnsi="Garamond"/>
          </w:rPr>
          <w:t>s</w:t>
        </w:r>
      </w:ins>
      <w:r w:rsidRPr="00BA7459">
        <w:rPr>
          <w:rFonts w:ascii="Garamond" w:hAnsi="Garamond"/>
        </w:rPr>
        <w:t xml:space="preserve"> the tenant prevented or hindered </w:t>
      </w:r>
      <w:del w:id="159" w:author="Mia Bonardi" w:date="2022-10-13T09:54:00Z">
        <w:r w:rsidRPr="00BA7459" w:rsidDel="00FA7AAE">
          <w:rPr>
            <w:rFonts w:ascii="Garamond" w:hAnsi="Garamond"/>
          </w:rPr>
          <w:delText xml:space="preserve">you from </w:delText>
        </w:r>
      </w:del>
      <w:r w:rsidRPr="00BA7459">
        <w:rPr>
          <w:rFonts w:ascii="Garamond" w:hAnsi="Garamond"/>
        </w:rPr>
        <w:t xml:space="preserve">inspecting the apartment </w:t>
      </w:r>
      <w:del w:id="160" w:author="Mia Bonardi" w:date="2022-10-13T08:49:00Z">
        <w:r w:rsidRPr="00BA7459" w:rsidDel="001157F3">
          <w:rPr>
            <w:rFonts w:ascii="Garamond" w:hAnsi="Garamond"/>
          </w:rPr>
          <w:delText>and/</w:delText>
        </w:r>
      </w:del>
      <w:r w:rsidRPr="00BA7459">
        <w:rPr>
          <w:rFonts w:ascii="Garamond" w:hAnsi="Garamond"/>
        </w:rPr>
        <w:t>or making repairs</w:t>
      </w:r>
      <w:ins w:id="161" w:author="Mia Bonardi" w:date="2022-10-13T08:49:00Z">
        <w:r w:rsidR="001157F3">
          <w:rPr>
            <w:rFonts w:ascii="Garamond" w:hAnsi="Garamond"/>
          </w:rPr>
          <w:t>, or both</w:t>
        </w:r>
      </w:ins>
      <w:r w:rsidRPr="00BA7459">
        <w:rPr>
          <w:rFonts w:ascii="Garamond" w:hAnsi="Garamond"/>
        </w:rPr>
        <w:t>, for each attempt to inspect or make repairs, please describe:</w:t>
      </w:r>
    </w:p>
    <w:p w14:paraId="0630B2A6"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lastRenderedPageBreak/>
        <w:t>The date of the attempt;</w:t>
      </w:r>
    </w:p>
    <w:p w14:paraId="3F9F4895" w14:textId="4A8A1876"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How and when </w:t>
      </w:r>
      <w:ins w:id="162" w:author="Mia Bonardi" w:date="2022-10-13T09:54:00Z">
        <w:r w:rsidR="00FA7AAE">
          <w:rPr>
            <w:rFonts w:ascii="Garamond" w:hAnsi="Garamond"/>
          </w:rPr>
          <w:t>the landlord</w:t>
        </w:r>
        <w:r w:rsidR="00FA7AAE" w:rsidRPr="00BA7459">
          <w:rPr>
            <w:rFonts w:ascii="Garamond" w:hAnsi="Garamond"/>
          </w:rPr>
          <w:t xml:space="preserve"> </w:t>
        </w:r>
      </w:ins>
      <w:del w:id="163" w:author="Mia Bonardi" w:date="2022-10-13T09:54:00Z">
        <w:r w:rsidRPr="00BA7459" w:rsidDel="00FA7AAE">
          <w:rPr>
            <w:rFonts w:ascii="Garamond" w:hAnsi="Garamond"/>
          </w:rPr>
          <w:delText xml:space="preserve">you </w:delText>
        </w:r>
      </w:del>
      <w:r w:rsidRPr="00BA7459">
        <w:rPr>
          <w:rFonts w:ascii="Garamond" w:hAnsi="Garamond"/>
        </w:rPr>
        <w:t xml:space="preserve">let the tenant know of </w:t>
      </w:r>
      <w:del w:id="164" w:author="Mia Bonardi" w:date="2022-10-13T09:54:00Z">
        <w:r w:rsidRPr="00BA7459" w:rsidDel="00FA7AAE">
          <w:rPr>
            <w:rFonts w:ascii="Garamond" w:hAnsi="Garamond"/>
          </w:rPr>
          <w:delText xml:space="preserve">your </w:delText>
        </w:r>
      </w:del>
      <w:ins w:id="165" w:author="Mia Bonardi" w:date="2022-10-13T09:54:00Z">
        <w:r w:rsidR="00FA7AAE">
          <w:rPr>
            <w:rFonts w:ascii="Garamond" w:hAnsi="Garamond"/>
          </w:rPr>
          <w:t>the</w:t>
        </w:r>
        <w:r w:rsidR="00FA7AAE" w:rsidRPr="00BA7459">
          <w:rPr>
            <w:rFonts w:ascii="Garamond" w:hAnsi="Garamond"/>
          </w:rPr>
          <w:t xml:space="preserve"> </w:t>
        </w:r>
      </w:ins>
      <w:r w:rsidRPr="00BA7459">
        <w:rPr>
          <w:rFonts w:ascii="Garamond" w:hAnsi="Garamond"/>
        </w:rPr>
        <w:t xml:space="preserve">plan to inspect </w:t>
      </w:r>
      <w:del w:id="166" w:author="Mia Bonardi" w:date="2022-10-13T08:49:00Z">
        <w:r w:rsidRPr="00BA7459" w:rsidDel="001157F3">
          <w:rPr>
            <w:rFonts w:ascii="Garamond" w:hAnsi="Garamond"/>
          </w:rPr>
          <w:delText>and/</w:delText>
        </w:r>
      </w:del>
      <w:r w:rsidRPr="00BA7459">
        <w:rPr>
          <w:rFonts w:ascii="Garamond" w:hAnsi="Garamond"/>
        </w:rPr>
        <w:t>or to repair</w:t>
      </w:r>
      <w:ins w:id="167" w:author="Mia Bonardi" w:date="2022-10-13T08:49:00Z">
        <w:r w:rsidR="001157F3">
          <w:rPr>
            <w:rFonts w:ascii="Garamond" w:hAnsi="Garamond"/>
          </w:rPr>
          <w:t>, or both</w:t>
        </w:r>
      </w:ins>
      <w:r w:rsidRPr="00BA7459">
        <w:rPr>
          <w:rFonts w:ascii="Garamond" w:hAnsi="Garamond"/>
        </w:rPr>
        <w:t>;</w:t>
      </w:r>
    </w:p>
    <w:p w14:paraId="10A1144E"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What the tenant did or said to prevent or hinder the inspection or repair;</w:t>
      </w:r>
    </w:p>
    <w:p w14:paraId="4C2B1120" w14:textId="5768C296"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names and addresses of anyone present at the time who has information about the tenant’s interference with the inspection or repair</w:t>
      </w:r>
      <w:ins w:id="168" w:author="Mia Bonardi" w:date="2022-10-13T08:49:00Z">
        <w:r w:rsidR="001157F3">
          <w:rPr>
            <w:rFonts w:ascii="Garamond" w:hAnsi="Garamond"/>
          </w:rPr>
          <w:t>, or both</w:t>
        </w:r>
      </w:ins>
      <w:r w:rsidRPr="00BA7459">
        <w:rPr>
          <w:rFonts w:ascii="Garamond" w:hAnsi="Garamond"/>
        </w:rPr>
        <w:t>; and</w:t>
      </w:r>
    </w:p>
    <w:p w14:paraId="6D837AB5" w14:textId="77777777"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Any financial or other loss suffered as a result of the tenant’s actions or inactions.</w:t>
      </w:r>
    </w:p>
    <w:p w14:paraId="39CD566E" w14:textId="057ED379"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52A2FBAF"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r w:rsidR="00803791" w:rsidRPr="00BA7459">
        <w:rPr>
          <w:rFonts w:ascii="Garamond" w:hAnsi="Garamond"/>
        </w:rPr>
        <w:t>ints.get('</w:t>
      </w:r>
      <w:r w:rsidRPr="00BA7459">
        <w:rPr>
          <w:rFonts w:ascii="Garamond" w:hAnsi="Garamond"/>
        </w:rPr>
        <w:t>bad_conditions_landlord_entered_premises</w:t>
      </w:r>
      <w:proofErr w:type="gramStart"/>
      <w:r w:rsidR="00803791" w:rsidRPr="00BA7459">
        <w:rPr>
          <w:rFonts w:ascii="Garamond" w:hAnsi="Garamond"/>
        </w:rPr>
        <w:t>',DAEmpty</w:t>
      </w:r>
      <w:proofErr w:type="gramEnd"/>
      <w:r w:rsidR="00803791" w:rsidRPr="00BA7459">
        <w:rPr>
          <w:rFonts w:ascii="Garamond" w:hAnsi="Garamond"/>
        </w:rPr>
        <w:t>()).checked</w:t>
      </w:r>
      <w:r w:rsidRPr="00BA7459">
        <w:rPr>
          <w:rFonts w:ascii="Garamond" w:hAnsi="Garamond"/>
        </w:rPr>
        <w:t xml:space="preserve"> %}</w:t>
      </w:r>
    </w:p>
    <w:p w14:paraId="26DB4B8F" w14:textId="433C795E" w:rsidR="001E707B"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w:t>
      </w:r>
      <w:ins w:id="169" w:author="Mia Bonardi" w:date="2022-10-13T09:55:00Z">
        <w:r w:rsidR="00FA7AAE">
          <w:rPr>
            <w:rFonts w:ascii="Garamond" w:hAnsi="Garamond"/>
          </w:rPr>
          <w:t>the landlord,</w:t>
        </w:r>
        <w:r w:rsidR="00FA7AAE" w:rsidRPr="00BA7459">
          <w:rPr>
            <w:rFonts w:ascii="Garamond" w:hAnsi="Garamond"/>
          </w:rPr>
          <w:t xml:space="preserve"> </w:t>
        </w:r>
      </w:ins>
      <w:del w:id="170" w:author="Mia Bonardi" w:date="2022-10-13T09:55:00Z">
        <w:r w:rsidRPr="00BA7459" w:rsidDel="00FA7AAE">
          <w:rPr>
            <w:rFonts w:ascii="Garamond" w:hAnsi="Garamond"/>
          </w:rPr>
          <w:delText xml:space="preserve">you </w:delText>
        </w:r>
      </w:del>
      <w:r w:rsidRPr="00BA7459">
        <w:rPr>
          <w:rFonts w:ascii="Garamond" w:hAnsi="Garamond"/>
        </w:rPr>
        <w:t xml:space="preserve">or anyone on </w:t>
      </w:r>
      <w:ins w:id="171" w:author="Mia Bonardi" w:date="2022-10-13T09:55:00Z">
        <w:r w:rsidR="00FA7AAE">
          <w:rPr>
            <w:rFonts w:ascii="Garamond" w:hAnsi="Garamond"/>
          </w:rPr>
          <w:t xml:space="preserve">the landlord’s </w:t>
        </w:r>
      </w:ins>
      <w:del w:id="172" w:author="Mia Bonardi" w:date="2022-10-13T09:55:00Z">
        <w:r w:rsidRPr="00BA7459" w:rsidDel="00FA7AAE">
          <w:rPr>
            <w:rFonts w:ascii="Garamond" w:hAnsi="Garamond"/>
          </w:rPr>
          <w:delText xml:space="preserve">your </w:delText>
        </w:r>
      </w:del>
      <w:r w:rsidRPr="00BA7459">
        <w:rPr>
          <w:rFonts w:ascii="Garamond" w:hAnsi="Garamond"/>
        </w:rPr>
        <w:t>behalf</w:t>
      </w:r>
      <w:ins w:id="173" w:author="Mia Bonardi" w:date="2022-10-13T09:55:00Z">
        <w:r w:rsidR="00FA7AAE">
          <w:rPr>
            <w:rFonts w:ascii="Garamond" w:hAnsi="Garamond"/>
          </w:rPr>
          <w:t>,</w:t>
        </w:r>
      </w:ins>
      <w:r w:rsidRPr="00BA7459">
        <w:rPr>
          <w:rFonts w:ascii="Garamond" w:hAnsi="Garamond"/>
        </w:rPr>
        <w:t xml:space="preserve"> has been inside the tenant’s apartment </w:t>
      </w:r>
      <w:r w:rsidR="00534115" w:rsidRPr="00BA7459">
        <w:rPr>
          <w:rFonts w:ascii="Garamond" w:hAnsi="Garamond"/>
        </w:rPr>
        <w:t xml:space="preserve">within the most recent 6 years of the tenant’s tenancy </w:t>
      </w:r>
      <w:r w:rsidRPr="00BA7459">
        <w:rPr>
          <w:rFonts w:ascii="Garamond" w:hAnsi="Garamond"/>
        </w:rPr>
        <w:t xml:space="preserve">(or before the tenancy for the purpose of renting </w:t>
      </w:r>
      <w:del w:id="174" w:author="Mia Bonardi" w:date="2022-10-13T08:51:00Z">
        <w:r w:rsidRPr="00BA7459" w:rsidDel="001157F3">
          <w:rPr>
            <w:rFonts w:ascii="Garamond" w:hAnsi="Garamond"/>
          </w:rPr>
          <w:delText xml:space="preserve">to/preparing </w:delText>
        </w:r>
      </w:del>
      <w:r w:rsidRPr="00BA7459">
        <w:rPr>
          <w:rFonts w:ascii="Garamond" w:hAnsi="Garamond"/>
        </w:rPr>
        <w:t xml:space="preserve">the apartment </w:t>
      </w:r>
      <w:del w:id="175" w:author="Mia Bonardi" w:date="2022-10-13T08:51:00Z">
        <w:r w:rsidRPr="00BA7459" w:rsidDel="001157F3">
          <w:rPr>
            <w:rFonts w:ascii="Garamond" w:hAnsi="Garamond"/>
          </w:rPr>
          <w:delText xml:space="preserve">for </w:delText>
        </w:r>
      </w:del>
      <w:ins w:id="176" w:author="Mia Bonardi" w:date="2022-10-13T08:51:00Z">
        <w:r w:rsidR="001157F3">
          <w:rPr>
            <w:rFonts w:ascii="Garamond" w:hAnsi="Garamond"/>
          </w:rPr>
          <w:t>to</w:t>
        </w:r>
        <w:r w:rsidR="001157F3" w:rsidRPr="00BA7459">
          <w:rPr>
            <w:rFonts w:ascii="Garamond" w:hAnsi="Garamond"/>
          </w:rPr>
          <w:t xml:space="preserve"> </w:t>
        </w:r>
      </w:ins>
      <w:r w:rsidRPr="00BA7459">
        <w:rPr>
          <w:rFonts w:ascii="Garamond" w:hAnsi="Garamond"/>
        </w:rPr>
        <w:t xml:space="preserve">the tenant), please state who was inside the apartment, when, and why </w:t>
      </w:r>
      <w:del w:id="177" w:author="Mia Bonardi" w:date="2022-10-13T08:51:00Z">
        <w:r w:rsidRPr="00BA7459" w:rsidDel="001157F3">
          <w:rPr>
            <w:rFonts w:ascii="Garamond" w:hAnsi="Garamond"/>
          </w:rPr>
          <w:delText>s/he was</w:delText>
        </w:r>
      </w:del>
      <w:ins w:id="178" w:author="Mia Bonardi" w:date="2022-10-13T08:51:00Z">
        <w:r w:rsidR="001157F3">
          <w:rPr>
            <w:rFonts w:ascii="Garamond" w:hAnsi="Garamond"/>
          </w:rPr>
          <w:t>they were</w:t>
        </w:r>
      </w:ins>
      <w:r w:rsidRPr="00BA7459">
        <w:rPr>
          <w:rFonts w:ascii="Garamond" w:hAnsi="Garamond"/>
        </w:rPr>
        <w:t xml:space="preserve"> there.</w:t>
      </w:r>
    </w:p>
    <w:p w14:paraId="32854E50" w14:textId="783BBD55"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7D1FC54F"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r w:rsidR="00803791" w:rsidRPr="00BA7459">
        <w:rPr>
          <w:rFonts w:ascii="Garamond" w:hAnsi="Garamond"/>
        </w:rPr>
        <w:t>ints.get('</w:t>
      </w:r>
      <w:r w:rsidRPr="00BA7459">
        <w:rPr>
          <w:rFonts w:ascii="Garamond" w:hAnsi="Garamond"/>
        </w:rPr>
        <w:t>bad_conditions_describe_maintenance</w:t>
      </w:r>
      <w:proofErr w:type="gramStart"/>
      <w:r w:rsidR="00803791" w:rsidRPr="00BA7459">
        <w:rPr>
          <w:rFonts w:ascii="Garamond" w:hAnsi="Garamond"/>
        </w:rPr>
        <w:t>',DAEmpty</w:t>
      </w:r>
      <w:proofErr w:type="gramEnd"/>
      <w:r w:rsidR="00803791" w:rsidRPr="00BA7459">
        <w:rPr>
          <w:rFonts w:ascii="Garamond" w:hAnsi="Garamond"/>
        </w:rPr>
        <w:t>()).checked</w:t>
      </w:r>
      <w:r w:rsidRPr="00BA7459">
        <w:rPr>
          <w:rFonts w:ascii="Garamond" w:hAnsi="Garamond"/>
        </w:rPr>
        <w:t xml:space="preserve"> %}</w:t>
      </w:r>
    </w:p>
    <w:p w14:paraId="25A73888" w14:textId="7F0DFE3F" w:rsidR="001E707B"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Please describe in full and complete detail the maintenance and management of the apartment </w:t>
      </w:r>
      <w:del w:id="179" w:author="Mia Bonardi" w:date="2022-10-13T08:52:00Z">
        <w:r w:rsidRPr="00BA7459" w:rsidDel="001157F3">
          <w:rPr>
            <w:rFonts w:ascii="Garamond" w:hAnsi="Garamond"/>
          </w:rPr>
          <w:delText>and/</w:delText>
        </w:r>
      </w:del>
      <w:r w:rsidRPr="00BA7459">
        <w:rPr>
          <w:rFonts w:ascii="Garamond" w:hAnsi="Garamond"/>
        </w:rPr>
        <w:t>or building</w:t>
      </w:r>
      <w:ins w:id="180" w:author="Mia Bonardi" w:date="2022-10-13T08:52:00Z">
        <w:r w:rsidR="001157F3">
          <w:rPr>
            <w:rFonts w:ascii="Garamond" w:hAnsi="Garamond"/>
          </w:rPr>
          <w:t>, or both,</w:t>
        </w:r>
      </w:ins>
      <w:r w:rsidRPr="00BA7459">
        <w:rPr>
          <w:rFonts w:ascii="Garamond" w:hAnsi="Garamond"/>
        </w:rPr>
        <w:t xml:space="preserve"> during the tenancy, including, but not limited to, the name of the management company, the identity (by name and address) of each responsible person, a description of each such person’s duties, for how long </w:t>
      </w:r>
      <w:del w:id="181" w:author="Mia Bonardi" w:date="2022-10-13T08:53:00Z">
        <w:r w:rsidRPr="00BA7459" w:rsidDel="001157F3">
          <w:rPr>
            <w:rFonts w:ascii="Garamond" w:hAnsi="Garamond"/>
          </w:rPr>
          <w:delText>s/he</w:delText>
        </w:r>
      </w:del>
      <w:ins w:id="182" w:author="Mia Bonardi" w:date="2022-10-13T08:53:00Z">
        <w:r w:rsidR="001157F3">
          <w:rPr>
            <w:rFonts w:ascii="Garamond" w:hAnsi="Garamond"/>
          </w:rPr>
          <w:t>they</w:t>
        </w:r>
      </w:ins>
      <w:r w:rsidRPr="00BA7459">
        <w:rPr>
          <w:rFonts w:ascii="Garamond" w:hAnsi="Garamond"/>
        </w:rPr>
        <w:t xml:space="preserve"> </w:t>
      </w:r>
      <w:del w:id="183" w:author="Mia Bonardi" w:date="2022-10-13T08:53:00Z">
        <w:r w:rsidRPr="00BA7459" w:rsidDel="001157F3">
          <w:rPr>
            <w:rFonts w:ascii="Garamond" w:hAnsi="Garamond"/>
          </w:rPr>
          <w:delText xml:space="preserve">has </w:delText>
        </w:r>
      </w:del>
      <w:r w:rsidRPr="00BA7459">
        <w:rPr>
          <w:rFonts w:ascii="Garamond" w:hAnsi="Garamond"/>
        </w:rPr>
        <w:t xml:space="preserve">managed </w:t>
      </w:r>
      <w:del w:id="184" w:author="Mia Bonardi" w:date="2022-10-13T08:53:00Z">
        <w:r w:rsidRPr="00BA7459" w:rsidDel="001157F3">
          <w:rPr>
            <w:rFonts w:ascii="Garamond" w:hAnsi="Garamond"/>
          </w:rPr>
          <w:delText>and/</w:delText>
        </w:r>
      </w:del>
      <w:r w:rsidRPr="00BA7459">
        <w:rPr>
          <w:rFonts w:ascii="Garamond" w:hAnsi="Garamond"/>
        </w:rPr>
        <w:t>or maintained the building</w:t>
      </w:r>
      <w:ins w:id="185" w:author="Mia Bonardi" w:date="2022-10-13T08:53:00Z">
        <w:r w:rsidR="001157F3">
          <w:rPr>
            <w:rFonts w:ascii="Garamond" w:hAnsi="Garamond"/>
          </w:rPr>
          <w:t>, or both</w:t>
        </w:r>
      </w:ins>
      <w:r w:rsidRPr="00BA7459">
        <w:rPr>
          <w:rFonts w:ascii="Garamond" w:hAnsi="Garamond"/>
        </w:rPr>
        <w:t xml:space="preserve">, and </w:t>
      </w:r>
      <w:del w:id="186" w:author="Mia Bonardi" w:date="2022-10-13T08:53:00Z">
        <w:r w:rsidRPr="00BA7459" w:rsidDel="001157F3">
          <w:rPr>
            <w:rFonts w:ascii="Garamond" w:hAnsi="Garamond"/>
          </w:rPr>
          <w:delText>his or her</w:delText>
        </w:r>
      </w:del>
      <w:ins w:id="187" w:author="Mia Bonardi" w:date="2022-10-13T08:53:00Z">
        <w:r w:rsidR="001157F3">
          <w:rPr>
            <w:rFonts w:ascii="Garamond" w:hAnsi="Garamond"/>
          </w:rPr>
          <w:t>their</w:t>
        </w:r>
      </w:ins>
      <w:r w:rsidRPr="00BA7459">
        <w:rPr>
          <w:rFonts w:ascii="Garamond" w:hAnsi="Garamond"/>
        </w:rPr>
        <w:t xml:space="preserve"> job training</w:t>
      </w:r>
      <w:ins w:id="188" w:author="Mia Bonardi" w:date="2022-10-13T08:53:00Z">
        <w:r w:rsidR="001157F3">
          <w:rPr>
            <w:rFonts w:ascii="Garamond" w:hAnsi="Garamond"/>
          </w:rPr>
          <w:t xml:space="preserve">, </w:t>
        </w:r>
      </w:ins>
      <w:del w:id="189" w:author="Mia Bonardi" w:date="2022-10-13T08:53:00Z">
        <w:r w:rsidRPr="00BA7459" w:rsidDel="001157F3">
          <w:rPr>
            <w:rFonts w:ascii="Garamond" w:hAnsi="Garamond"/>
          </w:rPr>
          <w:delText>/</w:delText>
        </w:r>
      </w:del>
      <w:r w:rsidRPr="00BA7459">
        <w:rPr>
          <w:rFonts w:ascii="Garamond" w:hAnsi="Garamond"/>
        </w:rPr>
        <w:t>experience</w:t>
      </w:r>
      <w:ins w:id="190" w:author="Mia Bonardi" w:date="2022-10-13T08:53:00Z">
        <w:r w:rsidR="001157F3">
          <w:rPr>
            <w:rFonts w:ascii="Garamond" w:hAnsi="Garamond"/>
          </w:rPr>
          <w:t xml:space="preserve">, and </w:t>
        </w:r>
      </w:ins>
      <w:del w:id="191" w:author="Mia Bonardi" w:date="2022-10-13T08:53:00Z">
        <w:r w:rsidRPr="00BA7459" w:rsidDel="001157F3">
          <w:rPr>
            <w:rFonts w:ascii="Garamond" w:hAnsi="Garamond"/>
          </w:rPr>
          <w:delText>/</w:delText>
        </w:r>
      </w:del>
      <w:r w:rsidRPr="00BA7459">
        <w:rPr>
          <w:rFonts w:ascii="Garamond" w:hAnsi="Garamond"/>
        </w:rPr>
        <w:t>qualifications.</w:t>
      </w:r>
    </w:p>
    <w:p w14:paraId="364F75FC" w14:textId="31E47D49"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23D5DEB8" w14:textId="77777777" w:rsidR="00EE4E8E" w:rsidRPr="00BA7459" w:rsidRDefault="00EE4E8E">
      <w:pPr>
        <w:pStyle w:val="CenterTitle"/>
        <w:rPr>
          <w:rFonts w:asciiTheme="minorHAnsi" w:hAnsiTheme="minorHAnsi" w:cstheme="minorHAnsi"/>
          <w:bCs/>
        </w:rPr>
      </w:pPr>
      <w:r w:rsidRPr="00BA7459">
        <w:rPr>
          <w:rFonts w:asciiTheme="minorHAnsi" w:hAnsiTheme="minorHAnsi" w:cstheme="minorHAnsi"/>
          <w:bCs/>
        </w:rPr>
        <w:t xml:space="preserve">{%p if </w:t>
      </w:r>
      <w:proofErr w:type="spellStart"/>
      <w:r w:rsidRPr="00BA7459">
        <w:rPr>
          <w:rFonts w:asciiTheme="minorHAnsi" w:hAnsiTheme="minorHAnsi" w:cstheme="minorHAnsi"/>
          <w:bCs/>
        </w:rPr>
        <w:t>ints.any_in_category</w:t>
      </w:r>
      <w:proofErr w:type="spellEnd"/>
      <w:r w:rsidRPr="00BA7459">
        <w:rPr>
          <w:rFonts w:asciiTheme="minorHAnsi" w:hAnsiTheme="minorHAnsi" w:cstheme="minorHAnsi"/>
          <w:bCs/>
        </w:rPr>
        <w:t>("Utilities") %}</w:t>
      </w:r>
    </w:p>
    <w:p w14:paraId="3B73993D" w14:textId="77777777" w:rsidR="00EE4E8E" w:rsidRPr="00BA7459" w:rsidRDefault="008D0F56">
      <w:pPr>
        <w:pStyle w:val="CenterTitle"/>
        <w:rPr>
          <w:rFonts w:asciiTheme="minorHAnsi" w:hAnsiTheme="minorHAnsi" w:cstheme="minorHAnsi"/>
          <w:bCs/>
        </w:rPr>
      </w:pPr>
      <w:r w:rsidRPr="00BA7459">
        <w:rPr>
          <w:rFonts w:asciiTheme="minorHAnsi" w:hAnsiTheme="minorHAnsi" w:cstheme="minorHAnsi"/>
          <w:bCs/>
        </w:rPr>
        <w:t>Utilities</w:t>
      </w:r>
    </w:p>
    <w:p w14:paraId="36A4A6A7" w14:textId="77777777" w:rsidR="00601761" w:rsidRPr="00BA7459" w:rsidRDefault="00EE4E8E">
      <w:pPr>
        <w:pStyle w:val="CenterTitle"/>
        <w:rPr>
          <w:rFonts w:asciiTheme="minorHAnsi" w:hAnsiTheme="minorHAnsi" w:cstheme="minorHAnsi"/>
          <w:bCs/>
        </w:rPr>
      </w:pPr>
      <w:r w:rsidRPr="00BA7459">
        <w:rPr>
          <w:rFonts w:asciiTheme="minorHAnsi" w:hAnsiTheme="minorHAnsi" w:cstheme="minorHAnsi"/>
          <w:bCs/>
        </w:rPr>
        <w:t>{%p endif %}</w:t>
      </w:r>
    </w:p>
    <w:p w14:paraId="605FFFC6"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utilities_written_agreement</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3F8DA156" w14:textId="0A0C5B48" w:rsidR="001E707B"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there is or was a written agreement requiring the tenant to pay for water, heat, hot water </w:t>
      </w:r>
      <w:del w:id="192" w:author="Mia Bonardi" w:date="2022-10-13T09:05:00Z">
        <w:r w:rsidRPr="00BA7459" w:rsidDel="00AC062B">
          <w:rPr>
            <w:rFonts w:ascii="Garamond" w:hAnsi="Garamond"/>
          </w:rPr>
          <w:delText>and/</w:delText>
        </w:r>
      </w:del>
      <w:r w:rsidRPr="00BA7459">
        <w:rPr>
          <w:rFonts w:ascii="Garamond" w:hAnsi="Garamond"/>
        </w:rPr>
        <w:t>or electricity</w:t>
      </w:r>
      <w:ins w:id="193" w:author="Mia Bonardi" w:date="2022-10-13T09:08:00Z">
        <w:r w:rsidR="00AC062B">
          <w:rPr>
            <w:rFonts w:ascii="Garamond" w:hAnsi="Garamond"/>
          </w:rPr>
          <w:t>, or all</w:t>
        </w:r>
      </w:ins>
      <w:r w:rsidRPr="00BA7459">
        <w:rPr>
          <w:rFonts w:ascii="Garamond" w:hAnsi="Garamond"/>
        </w:rPr>
        <w:t>, please describe the substance of the agreement, the date of the agreement, and the date the obligation to pay for any such utility took effect (specifying each utility).</w:t>
      </w:r>
    </w:p>
    <w:p w14:paraId="77B14825" w14:textId="2EBA63A6"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539EFEB6"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utilities_shutoff</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6FE9FD59" w14:textId="2DC81539" w:rsidR="001E707B"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lastRenderedPageBreak/>
        <w:t>If any of the tenant’s utilities (water, gas</w:t>
      </w:r>
      <w:ins w:id="194" w:author="Mia Bonardi" w:date="2022-10-13T09:08:00Z">
        <w:r w:rsidR="00AC062B">
          <w:rPr>
            <w:rFonts w:ascii="Garamond" w:hAnsi="Garamond"/>
          </w:rPr>
          <w:t>,</w:t>
        </w:r>
      </w:ins>
      <w:r w:rsidRPr="00BA7459">
        <w:rPr>
          <w:rFonts w:ascii="Garamond" w:hAnsi="Garamond"/>
        </w:rPr>
        <w:t xml:space="preserve"> or electricity) have ever been shut off, discontinued</w:t>
      </w:r>
      <w:ins w:id="195" w:author="Mia Bonardi" w:date="2022-10-13T09:08:00Z">
        <w:r w:rsidR="00AC062B">
          <w:rPr>
            <w:rFonts w:ascii="Garamond" w:hAnsi="Garamond"/>
          </w:rPr>
          <w:t>,</w:t>
        </w:r>
      </w:ins>
      <w:r w:rsidRPr="00BA7459">
        <w:rPr>
          <w:rFonts w:ascii="Garamond" w:hAnsi="Garamond"/>
        </w:rPr>
        <w:t xml:space="preserve"> or threatened to be shut off</w:t>
      </w:r>
      <w:ins w:id="196" w:author="Mia Bonardi" w:date="2022-10-13T09:08:00Z">
        <w:r w:rsidR="00AC062B">
          <w:rPr>
            <w:rFonts w:ascii="Garamond" w:hAnsi="Garamond"/>
          </w:rPr>
          <w:t xml:space="preserve"> or </w:t>
        </w:r>
      </w:ins>
      <w:del w:id="197" w:author="Mia Bonardi" w:date="2022-10-13T09:08:00Z">
        <w:r w:rsidRPr="00BA7459" w:rsidDel="00AC062B">
          <w:rPr>
            <w:rFonts w:ascii="Garamond" w:hAnsi="Garamond"/>
          </w:rPr>
          <w:delText>/</w:delText>
        </w:r>
      </w:del>
      <w:r w:rsidRPr="00BA7459">
        <w:rPr>
          <w:rFonts w:ascii="Garamond" w:hAnsi="Garamond"/>
        </w:rPr>
        <w:t>discontinued</w:t>
      </w:r>
      <w:ins w:id="198" w:author="Mia Bonardi" w:date="2022-10-13T09:08:00Z">
        <w:r w:rsidR="00AC062B">
          <w:rPr>
            <w:rFonts w:ascii="Garamond" w:hAnsi="Garamond"/>
          </w:rPr>
          <w:t>, or both</w:t>
        </w:r>
      </w:ins>
      <w:r w:rsidRPr="00BA7459">
        <w:rPr>
          <w:rFonts w:ascii="Garamond" w:hAnsi="Garamond"/>
        </w:rPr>
        <w:t xml:space="preserve"> (by you, a utility company, or anyone else), state which utility and when, the reason for the shutoff or notice</w:t>
      </w:r>
      <w:ins w:id="199" w:author="Mia Bonardi" w:date="2022-10-13T09:09:00Z">
        <w:r w:rsidR="00E31984">
          <w:rPr>
            <w:rFonts w:ascii="Garamond" w:hAnsi="Garamond"/>
          </w:rPr>
          <w:t xml:space="preserve"> or </w:t>
        </w:r>
      </w:ins>
      <w:del w:id="200" w:author="Mia Bonardi" w:date="2022-10-13T09:09:00Z">
        <w:r w:rsidRPr="00BA7459" w:rsidDel="00E31984">
          <w:rPr>
            <w:rFonts w:ascii="Garamond" w:hAnsi="Garamond"/>
          </w:rPr>
          <w:delText>/</w:delText>
        </w:r>
      </w:del>
      <w:r w:rsidRPr="00BA7459">
        <w:rPr>
          <w:rFonts w:ascii="Garamond" w:hAnsi="Garamond"/>
        </w:rPr>
        <w:t xml:space="preserve">threat of </w:t>
      </w:r>
      <w:ins w:id="201" w:author="Mia Bonardi" w:date="2022-10-13T09:10:00Z">
        <w:r w:rsidR="00E31984">
          <w:rPr>
            <w:rFonts w:ascii="Garamond" w:hAnsi="Garamond"/>
          </w:rPr>
          <w:t xml:space="preserve">the </w:t>
        </w:r>
      </w:ins>
      <w:r w:rsidRPr="00BA7459">
        <w:rPr>
          <w:rFonts w:ascii="Garamond" w:hAnsi="Garamond"/>
        </w:rPr>
        <w:t>shutoff, and</w:t>
      </w:r>
      <w:ins w:id="202" w:author="Mia Bonardi" w:date="2022-10-13T09:10:00Z">
        <w:r w:rsidR="00E31984">
          <w:rPr>
            <w:rFonts w:ascii="Garamond" w:hAnsi="Garamond"/>
          </w:rPr>
          <w:t>, if applicable,</w:t>
        </w:r>
      </w:ins>
      <w:r w:rsidRPr="00BA7459">
        <w:rPr>
          <w:rFonts w:ascii="Garamond" w:hAnsi="Garamond"/>
        </w:rPr>
        <w:t xml:space="preserve"> when the utility was turned back on.</w:t>
      </w:r>
    </w:p>
    <w:p w14:paraId="51718C36" w14:textId="6BCE99AA"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03296CDB"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utilities_common_area_accounts</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1EE11778" w14:textId="77777777" w:rsidR="001E707B"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0B678EE1"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73951DA6"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utilities_outside_unit</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79C1D3BA" w14:textId="36628BD4" w:rsidR="001E707B"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If the tenant is or was at any time responsible for paying for any water, electricity</w:t>
      </w:r>
      <w:ins w:id="203" w:author="Mia Bonardi" w:date="2022-10-13T09:12:00Z">
        <w:r w:rsidR="00E31984">
          <w:rPr>
            <w:rFonts w:ascii="Garamond" w:hAnsi="Garamond"/>
          </w:rPr>
          <w:t>,</w:t>
        </w:r>
      </w:ins>
      <w:r w:rsidRPr="00BA7459">
        <w:rPr>
          <w:rFonts w:ascii="Garamond" w:hAnsi="Garamond"/>
        </w:rPr>
        <w:t xml:space="preserve"> or other utility outside the apartment, including, but not limited to, hallways,</w:t>
      </w:r>
      <w:ins w:id="204" w:author="Mia Bonardi" w:date="2022-10-13T09:12:00Z">
        <w:r w:rsidR="00E31984">
          <w:rPr>
            <w:rFonts w:ascii="Garamond" w:hAnsi="Garamond"/>
          </w:rPr>
          <w:t xml:space="preserve"> the</w:t>
        </w:r>
      </w:ins>
      <w:r w:rsidRPr="00BA7459">
        <w:rPr>
          <w:rFonts w:ascii="Garamond" w:hAnsi="Garamond"/>
        </w:rPr>
        <w:t xml:space="preserve"> basement, </w:t>
      </w:r>
      <w:del w:id="205" w:author="Mia Bonardi" w:date="2022-10-13T09:11:00Z">
        <w:r w:rsidRPr="00BA7459" w:rsidDel="00E31984">
          <w:rPr>
            <w:rFonts w:ascii="Garamond" w:hAnsi="Garamond"/>
          </w:rPr>
          <w:delText>and/</w:delText>
        </w:r>
      </w:del>
      <w:r w:rsidRPr="00BA7459">
        <w:rPr>
          <w:rFonts w:ascii="Garamond" w:hAnsi="Garamond"/>
        </w:rPr>
        <w:t>or the exterior of the building, please describe what the tenant is responsible for, whether there is a written agreement between the parties reflecting this arrangement, and the date such arrangement first took effect.</w:t>
      </w:r>
    </w:p>
    <w:p w14:paraId="469F3972" w14:textId="5177BE06"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5A39BBE3" w14:textId="77777777" w:rsidR="00601761" w:rsidRPr="00BA7459" w:rsidRDefault="00601761">
      <w:pPr>
        <w:pStyle w:val="BodyText"/>
        <w:spacing w:after="144"/>
        <w:contextualSpacing/>
        <w:rPr>
          <w:rFonts w:asciiTheme="minorHAnsi" w:hAnsiTheme="minorHAnsi" w:cstheme="minorHAnsi"/>
          <w:b/>
          <w:bCs/>
          <w:sz w:val="28"/>
          <w:szCs w:val="28"/>
        </w:rPr>
      </w:pPr>
    </w:p>
    <w:p w14:paraId="1D7B8BEA" w14:textId="77777777" w:rsidR="00EE4E8E" w:rsidRPr="00BA7459" w:rsidRDefault="00EE4E8E">
      <w:pPr>
        <w:pStyle w:val="CenterTitle"/>
        <w:rPr>
          <w:rFonts w:asciiTheme="minorHAnsi" w:hAnsiTheme="minorHAnsi" w:cstheme="minorHAnsi"/>
          <w:bCs/>
        </w:rPr>
      </w:pPr>
      <w:r w:rsidRPr="00BA7459">
        <w:rPr>
          <w:rFonts w:asciiTheme="minorHAnsi" w:hAnsiTheme="minorHAnsi" w:cstheme="minorHAnsi"/>
          <w:bCs/>
        </w:rPr>
        <w:t xml:space="preserve">{%p if </w:t>
      </w:r>
      <w:proofErr w:type="spellStart"/>
      <w:r w:rsidRPr="00BA7459">
        <w:rPr>
          <w:rFonts w:asciiTheme="minorHAnsi" w:hAnsiTheme="minorHAnsi" w:cstheme="minorHAnsi"/>
          <w:bCs/>
        </w:rPr>
        <w:t>ints.any_in_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"Facts About the Landlord") %}</w:t>
      </w:r>
    </w:p>
    <w:p w14:paraId="748B4476" w14:textId="77777777" w:rsidR="00EE4E8E" w:rsidRPr="00BA7459" w:rsidRDefault="008D0F56">
      <w:pPr>
        <w:pStyle w:val="CenterTitle"/>
        <w:rPr>
          <w:rFonts w:asciiTheme="minorHAnsi" w:hAnsiTheme="minorHAnsi" w:cstheme="minorHAnsi"/>
          <w:bCs/>
        </w:rPr>
      </w:pPr>
      <w:r w:rsidRPr="00BA7459">
        <w:rPr>
          <w:rFonts w:asciiTheme="minorHAnsi" w:hAnsiTheme="minorHAnsi" w:cstheme="minorHAnsi"/>
          <w:bCs/>
        </w:rPr>
        <w:t>Facts About the Landlord</w:t>
      </w:r>
    </w:p>
    <w:p w14:paraId="3E191950" w14:textId="77777777" w:rsidR="00601761" w:rsidRPr="00BA7459" w:rsidRDefault="00EE4E8E">
      <w:pPr>
        <w:pStyle w:val="CenterTitle"/>
        <w:rPr>
          <w:rFonts w:asciiTheme="minorHAnsi" w:hAnsiTheme="minorHAnsi" w:cstheme="minorHAnsi"/>
          <w:bCs/>
        </w:rPr>
      </w:pPr>
      <w:r w:rsidRPr="00BA7459">
        <w:rPr>
          <w:rFonts w:asciiTheme="minorHAnsi" w:hAnsiTheme="minorHAnsi" w:cstheme="minorHAnsi"/>
          <w:bCs/>
        </w:rPr>
        <w:t>{%p endif %}</w:t>
      </w:r>
    </w:p>
    <w:p w14:paraId="6DEC1BE2"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all_property_owned</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66B473F2" w14:textId="39BA061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Please list all property, including the property involved in this case, that </w:t>
      </w:r>
      <w:ins w:id="206" w:author="Mia Bonardi" w:date="2022-10-13T09:56:00Z">
        <w:r w:rsidR="00FA7AAE">
          <w:rPr>
            <w:rFonts w:ascii="Garamond" w:hAnsi="Garamond"/>
          </w:rPr>
          <w:t>the landlord</w:t>
        </w:r>
        <w:r w:rsidR="00FA7AAE" w:rsidRPr="00BA7459">
          <w:rPr>
            <w:rFonts w:ascii="Garamond" w:hAnsi="Garamond"/>
          </w:rPr>
          <w:t xml:space="preserve"> </w:t>
        </w:r>
      </w:ins>
      <w:del w:id="207" w:author="Mia Bonardi" w:date="2022-10-13T09:56:00Z">
        <w:r w:rsidRPr="00BA7459" w:rsidDel="00FA7AAE">
          <w:rPr>
            <w:rFonts w:ascii="Garamond" w:hAnsi="Garamond"/>
          </w:rPr>
          <w:delText xml:space="preserve">you </w:delText>
        </w:r>
      </w:del>
      <w:r w:rsidRPr="00BA7459">
        <w:rPr>
          <w:rFonts w:ascii="Garamond" w:hAnsi="Garamond"/>
        </w:rPr>
        <w:t>own</w:t>
      </w:r>
      <w:ins w:id="208" w:author="Mia Bonardi" w:date="2022-10-13T09:56:00Z">
        <w:r w:rsidR="00FA7AAE">
          <w:rPr>
            <w:rFonts w:ascii="Garamond" w:hAnsi="Garamond"/>
          </w:rPr>
          <w:t>s</w:t>
        </w:r>
      </w:ins>
      <w:r w:rsidRPr="00BA7459">
        <w:rPr>
          <w:rFonts w:ascii="Garamond" w:hAnsi="Garamond"/>
        </w:rPr>
        <w:t xml:space="preserve"> or </w:t>
      </w:r>
      <w:del w:id="209" w:author="Mia Bonardi" w:date="2022-10-13T09:56:00Z">
        <w:r w:rsidRPr="00BA7459" w:rsidDel="00FA7AAE">
          <w:rPr>
            <w:rFonts w:ascii="Garamond" w:hAnsi="Garamond"/>
          </w:rPr>
          <w:delText xml:space="preserve">have </w:delText>
        </w:r>
      </w:del>
      <w:ins w:id="210" w:author="Mia Bonardi" w:date="2022-10-13T09:56:00Z">
        <w:r w:rsidR="00FA7AAE" w:rsidRPr="00BA7459">
          <w:rPr>
            <w:rFonts w:ascii="Garamond" w:hAnsi="Garamond"/>
          </w:rPr>
          <w:t>ha</w:t>
        </w:r>
        <w:r w:rsidR="00FA7AAE">
          <w:rPr>
            <w:rFonts w:ascii="Garamond" w:hAnsi="Garamond"/>
          </w:rPr>
          <w:t>s</w:t>
        </w:r>
        <w:r w:rsidR="00FA7AAE" w:rsidRPr="00BA7459">
          <w:rPr>
            <w:rFonts w:ascii="Garamond" w:hAnsi="Garamond"/>
          </w:rPr>
          <w:t xml:space="preserve"> </w:t>
        </w:r>
      </w:ins>
      <w:r w:rsidRPr="00BA7459">
        <w:rPr>
          <w:rFonts w:ascii="Garamond" w:hAnsi="Garamond"/>
        </w:rPr>
        <w:t xml:space="preserve">owned at any point during the tenant’s tenancy in the apartment (including any property owned by trust or business entities with which you are associated) and </w:t>
      </w:r>
      <w:r w:rsidRPr="00BA7459">
        <w:rPr>
          <w:rFonts w:ascii="Garamond" w:hAnsi="Garamond"/>
          <w:i/>
          <w:iCs/>
        </w:rPr>
        <w:t>for each such property</w:t>
      </w:r>
      <w:r w:rsidRPr="00BA7459">
        <w:rPr>
          <w:rFonts w:ascii="Garamond" w:hAnsi="Garamond"/>
        </w:rPr>
        <w:t>:</w:t>
      </w:r>
    </w:p>
    <w:p w14:paraId="2262857A"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Identify the address;</w:t>
      </w:r>
    </w:p>
    <w:p w14:paraId="0915B02D"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State the number of apartments in each such property; and</w:t>
      </w:r>
    </w:p>
    <w:p w14:paraId="58368ABA" w14:textId="77777777"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State the purchase date and dates of ownership.</w:t>
      </w:r>
      <w:del w:id="211" w:author="Mia Bonardi" w:date="2022-10-13T09:12:00Z">
        <w:r w:rsidRPr="00BA7459" w:rsidDel="00E31984">
          <w:rPr>
            <w:rFonts w:ascii="Garamond" w:hAnsi="Garamond"/>
          </w:rPr>
          <w:delText>.</w:delText>
        </w:r>
      </w:del>
    </w:p>
    <w:p w14:paraId="63E3C18B" w14:textId="630BD6A6"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7C76B3C7" w14:textId="77777777"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{%p if </w:t>
      </w:r>
      <w:proofErr w:type="spellStart"/>
      <w:r w:rsidR="00803791" w:rsidRPr="00BA7459">
        <w:rPr>
          <w:rFonts w:ascii="Garamond" w:hAnsi="Garamond"/>
        </w:rPr>
        <w:t>ints.get</w:t>
      </w:r>
      <w:proofErr w:type="spellEnd"/>
      <w:r w:rsidR="00803791" w:rsidRPr="00BA7459">
        <w:rPr>
          <w:rFonts w:ascii="Garamond" w:hAnsi="Garamond"/>
        </w:rPr>
        <w:t>('</w:t>
      </w:r>
      <w:r w:rsidRPr="00BA7459">
        <w:rPr>
          <w:rFonts w:ascii="Garamond" w:hAnsi="Garamond"/>
        </w:rPr>
        <w:t>describe_trust</w:t>
      </w:r>
      <w:proofErr w:type="gramStart"/>
      <w:r w:rsidR="00803791" w:rsidRPr="00BA7459">
        <w:rPr>
          <w:rFonts w:ascii="Garamond" w:hAnsi="Garamond"/>
        </w:rPr>
        <w:t>',</w:t>
      </w:r>
      <w:proofErr w:type="spellStart"/>
      <w:r w:rsidR="00803791" w:rsidRPr="00BA7459">
        <w:rPr>
          <w:rFonts w:ascii="Garamond" w:hAnsi="Garamond"/>
        </w:rPr>
        <w:t>DAEmpty</w:t>
      </w:r>
      <w:proofErr w:type="spellEnd"/>
      <w:proofErr w:type="gramEnd"/>
      <w:r w:rsidR="00803791" w:rsidRPr="00BA7459">
        <w:rPr>
          <w:rFonts w:ascii="Garamond" w:hAnsi="Garamond"/>
        </w:rPr>
        <w:t>()).checked</w:t>
      </w:r>
      <w:r w:rsidRPr="00BA7459">
        <w:rPr>
          <w:rFonts w:ascii="Garamond" w:hAnsi="Garamond"/>
        </w:rPr>
        <w:t xml:space="preserve"> %}</w:t>
      </w:r>
    </w:p>
    <w:p w14:paraId="0DF1F336" w14:textId="6BF04BCB" w:rsidR="00601761" w:rsidRPr="00BA7459" w:rsidRDefault="008D0F56" w:rsidP="00060FEB">
      <w:pPr>
        <w:pStyle w:val="BodyText"/>
        <w:numPr>
          <w:ilvl w:val="0"/>
          <w:numId w:val="18"/>
        </w:numPr>
        <w:spacing w:after="144" w:line="360" w:lineRule="auto"/>
        <w:contextualSpacing/>
        <w:rPr>
          <w:rFonts w:ascii="Garamond" w:hAnsi="Garamond"/>
        </w:rPr>
      </w:pPr>
      <w:r w:rsidRPr="00BA7459">
        <w:rPr>
          <w:rFonts w:ascii="Garamond" w:hAnsi="Garamond"/>
        </w:rPr>
        <w:t xml:space="preserve">If </w:t>
      </w:r>
      <w:ins w:id="212" w:author="Mia Bonardi" w:date="2022-10-13T09:57:00Z">
        <w:r w:rsidR="00FA7AAE">
          <w:rPr>
            <w:rFonts w:ascii="Garamond" w:hAnsi="Garamond"/>
          </w:rPr>
          <w:t>the landlord</w:t>
        </w:r>
        <w:r w:rsidR="00FA7AAE" w:rsidRPr="00BA7459">
          <w:rPr>
            <w:rFonts w:ascii="Garamond" w:hAnsi="Garamond"/>
          </w:rPr>
          <w:t xml:space="preserve"> </w:t>
        </w:r>
      </w:ins>
      <w:del w:id="213" w:author="Mia Bonardi" w:date="2022-10-13T09:57:00Z">
        <w:r w:rsidRPr="00BA7459" w:rsidDel="00FA7AAE">
          <w:rPr>
            <w:rFonts w:ascii="Garamond" w:hAnsi="Garamond"/>
          </w:rPr>
          <w:delText>you are</w:delText>
        </w:r>
      </w:del>
      <w:ins w:id="214" w:author="Mia Bonardi" w:date="2022-10-13T09:57:00Z">
        <w:r w:rsidR="00FA7AAE">
          <w:rPr>
            <w:rFonts w:ascii="Garamond" w:hAnsi="Garamond"/>
          </w:rPr>
          <w:t>is</w:t>
        </w:r>
      </w:ins>
      <w:r w:rsidRPr="00BA7459">
        <w:rPr>
          <w:rFonts w:ascii="Garamond" w:hAnsi="Garamond"/>
        </w:rPr>
        <w:t xml:space="preserve"> a trust, please describe the trust in detail, including, but not limited to: </w:t>
      </w:r>
    </w:p>
    <w:p w14:paraId="4EBA1B9F" w14:textId="77777777"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lastRenderedPageBreak/>
        <w:t xml:space="preserve">The name and type of the trust; </w:t>
      </w:r>
    </w:p>
    <w:p w14:paraId="771FE9CA" w14:textId="541B4DA2" w:rsidR="00601761" w:rsidRPr="00BA7459"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 xml:space="preserve">The names of the trustees, and any changes thereto (including all applicable dates); </w:t>
      </w:r>
      <w:ins w:id="215" w:author="Mia Bonardi" w:date="2022-10-13T09:13:00Z">
        <w:r w:rsidR="00E31984">
          <w:rPr>
            <w:rFonts w:ascii="Garamond" w:hAnsi="Garamond"/>
          </w:rPr>
          <w:t>and</w:t>
        </w:r>
      </w:ins>
    </w:p>
    <w:p w14:paraId="0FF0F468" w14:textId="77777777" w:rsidR="001E707B" w:rsidRDefault="008D0F56" w:rsidP="00060FEB">
      <w:pPr>
        <w:pStyle w:val="BodyText"/>
        <w:numPr>
          <w:ilvl w:val="1"/>
          <w:numId w:val="18"/>
        </w:numPr>
        <w:spacing w:after="144" w:line="360" w:lineRule="auto"/>
        <w:contextualSpacing/>
        <w:rPr>
          <w:rFonts w:ascii="Garamond" w:hAnsi="Garamond"/>
        </w:rPr>
      </w:pPr>
      <w:r w:rsidRPr="00BA7459">
        <w:rPr>
          <w:rFonts w:ascii="Garamond" w:hAnsi="Garamond"/>
        </w:rPr>
        <w:t>The names of the beneficiaries of the trust, and any changes thereto (including all applicable dates).</w:t>
      </w:r>
    </w:p>
    <w:p w14:paraId="11BCFA6D" w14:textId="3568C8ED" w:rsidR="00601761" w:rsidRPr="001E707B" w:rsidRDefault="008D0F56" w:rsidP="00060FEB">
      <w:pPr>
        <w:pStyle w:val="BodyText"/>
        <w:numPr>
          <w:ilvl w:val="0"/>
          <w:numId w:val="18"/>
        </w:numPr>
        <w:spacing w:after="144" w:line="360" w:lineRule="auto"/>
        <w:contextualSpacing/>
        <w:rPr>
          <w:rFonts w:ascii="Garamond" w:hAnsi="Garamond"/>
        </w:rPr>
      </w:pPr>
      <w:r w:rsidRPr="001E707B">
        <w:rPr>
          <w:rFonts w:ascii="Garamond" w:hAnsi="Garamond"/>
        </w:rPr>
        <w:t>{%p endif %}</w:t>
      </w:r>
    </w:p>
    <w:p w14:paraId="61C4113D" w14:textId="77777777" w:rsidR="00601761" w:rsidRPr="00D76282" w:rsidRDefault="008D0F56" w:rsidP="000F68DD">
      <w:pPr>
        <w:pStyle w:val="CenterTitle"/>
        <w:pageBreakBefore/>
        <w:rPr>
          <w:rFonts w:asciiTheme="minorHAnsi" w:hAnsiTheme="minorHAnsi" w:cstheme="minorHAnsi"/>
        </w:rPr>
      </w:pPr>
      <w:r w:rsidRPr="00D76282">
        <w:rPr>
          <w:rFonts w:asciiTheme="minorHAnsi" w:hAnsiTheme="minorHAnsi" w:cstheme="minorHAnsi"/>
        </w:rPr>
        <w:lastRenderedPageBreak/>
        <w:t>DOCUMENT REQUESTS</w:t>
      </w:r>
    </w:p>
    <w:p w14:paraId="41C8F396" w14:textId="77777777" w:rsidR="00601761" w:rsidRDefault="00601761">
      <w:pPr>
        <w:pStyle w:val="BodyText"/>
        <w:spacing w:after="144"/>
        <w:contextualSpacing/>
      </w:pPr>
    </w:p>
    <w:p w14:paraId="131D2767" w14:textId="77777777" w:rsidR="00EE4E8E" w:rsidRPr="00D76282" w:rsidRDefault="00EE4E8E">
      <w:pPr>
        <w:pStyle w:val="CenterTitle"/>
        <w:rPr>
          <w:rFonts w:asciiTheme="minorHAnsi" w:hAnsiTheme="minorHAnsi" w:cstheme="minorHAnsi"/>
          <w:bCs/>
        </w:rPr>
      </w:pPr>
      <w:r w:rsidRPr="00D76282">
        <w:rPr>
          <w:rFonts w:asciiTheme="minorHAnsi" w:hAnsiTheme="minorHAnsi" w:cstheme="minorHAnsi"/>
          <w:bCs/>
        </w:rPr>
        <w:t xml:space="preserve">{%p if </w:t>
      </w:r>
      <w:proofErr w:type="spellStart"/>
      <w:r w:rsidRPr="00D76282">
        <w:rPr>
          <w:rFonts w:asciiTheme="minorHAnsi" w:hAnsiTheme="minorHAnsi" w:cstheme="minorHAnsi"/>
          <w:bCs/>
        </w:rPr>
        <w:t>drq.any_in_category</w:t>
      </w:r>
      <w:proofErr w:type="spellEnd"/>
      <w:r w:rsidRPr="00D76282">
        <w:rPr>
          <w:rFonts w:asciiTheme="minorHAnsi" w:hAnsiTheme="minorHAnsi" w:cstheme="minorHAnsi"/>
          <w:bCs/>
        </w:rPr>
        <w:t>("Tenancy") %}</w:t>
      </w:r>
    </w:p>
    <w:p w14:paraId="6E668F62" w14:textId="50EDA7F2" w:rsidR="00EE4E8E" w:rsidRPr="00D76282" w:rsidRDefault="008D0F56">
      <w:pPr>
        <w:pStyle w:val="CenterTitle"/>
        <w:rPr>
          <w:rFonts w:asciiTheme="minorHAnsi" w:hAnsiTheme="minorHAnsi" w:cstheme="minorHAnsi"/>
          <w:bCs/>
        </w:rPr>
      </w:pPr>
      <w:r w:rsidRPr="00D76282">
        <w:rPr>
          <w:rFonts w:asciiTheme="minorHAnsi" w:hAnsiTheme="minorHAnsi" w:cstheme="minorHAnsi"/>
          <w:bCs/>
        </w:rPr>
        <w:t>Tenancy</w:t>
      </w:r>
    </w:p>
    <w:p w14:paraId="4BF01600" w14:textId="77777777" w:rsidR="00601761" w:rsidRPr="00D76282" w:rsidRDefault="00EE4E8E">
      <w:pPr>
        <w:pStyle w:val="CenterTitle"/>
        <w:rPr>
          <w:rFonts w:asciiTheme="minorHAnsi" w:hAnsiTheme="minorHAnsi" w:cstheme="minorHAnsi"/>
          <w:bCs/>
        </w:rPr>
      </w:pPr>
      <w:r w:rsidRPr="00D76282">
        <w:rPr>
          <w:rFonts w:asciiTheme="minorHAnsi" w:hAnsiTheme="minorHAnsi" w:cstheme="minorHAnsi"/>
          <w:bCs/>
        </w:rPr>
        <w:t>{%p endif %}</w:t>
      </w:r>
    </w:p>
    <w:p w14:paraId="3721F98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rental_documents</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1F3B59BA" w14:textId="1A89E1B5"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Any documents related to the rental of the apartment </w:t>
      </w:r>
      <w:del w:id="216" w:author="Mia Bonardi" w:date="2022-10-13T09:13:00Z">
        <w:r w:rsidRPr="00D76282" w:rsidDel="00E31984">
          <w:rPr>
            <w:rFonts w:ascii="Garamond" w:hAnsi="Garamond"/>
          </w:rPr>
          <w:delText>and/or</w:delText>
        </w:r>
      </w:del>
      <w:ins w:id="217" w:author="Mia Bonardi" w:date="2022-10-13T09:13:00Z">
        <w:r w:rsidR="00E31984">
          <w:rPr>
            <w:rFonts w:ascii="Garamond" w:hAnsi="Garamond"/>
          </w:rPr>
          <w:t>or</w:t>
        </w:r>
      </w:ins>
      <w:r w:rsidRPr="00D76282">
        <w:rPr>
          <w:rFonts w:ascii="Garamond" w:hAnsi="Garamond"/>
        </w:rPr>
        <w:t xml:space="preserve"> to the tenancy</w:t>
      </w:r>
      <w:ins w:id="218" w:author="Mia Bonardi" w:date="2022-10-13T09:27:00Z">
        <w:r w:rsidR="00BE5555">
          <w:rPr>
            <w:rFonts w:ascii="Garamond" w:hAnsi="Garamond"/>
          </w:rPr>
          <w:t>, or both</w:t>
        </w:r>
      </w:ins>
      <w:r w:rsidRPr="00D76282">
        <w:rPr>
          <w:rFonts w:ascii="Garamond" w:hAnsi="Garamond"/>
        </w:rPr>
        <w:t>, including, but not limited to, rental applications, credit checks, references, lease(s) or other written agreement(s) between the landlord and the tenant, and lease addenda, changes, or renewals.</w:t>
      </w:r>
    </w:p>
    <w:p w14:paraId="488D843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5138B75"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letters and other written communications between the landlord and the tenant.</w:t>
      </w:r>
    </w:p>
    <w:p w14:paraId="0DACB2D9"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rent_payment_records</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781F6863" w14:textId="5B1FE555"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written records kept by the landlord concerning payments for rent</w:t>
      </w:r>
      <w:ins w:id="219" w:author="Mia Bonardi" w:date="2022-10-13T09:13:00Z">
        <w:r w:rsidR="00E31984">
          <w:rPr>
            <w:rFonts w:ascii="Garamond" w:hAnsi="Garamond"/>
          </w:rPr>
          <w:t xml:space="preserve"> o</w:t>
        </w:r>
      </w:ins>
      <w:ins w:id="220" w:author="Mia Bonardi" w:date="2022-10-13T09:14:00Z">
        <w:r w:rsidR="00E31984">
          <w:rPr>
            <w:rFonts w:ascii="Garamond" w:hAnsi="Garamond"/>
          </w:rPr>
          <w:t xml:space="preserve">r </w:t>
        </w:r>
      </w:ins>
      <w:del w:id="221" w:author="Mia Bonardi" w:date="2022-10-13T09:13:00Z">
        <w:r w:rsidRPr="00D76282" w:rsidDel="00E31984">
          <w:rPr>
            <w:rFonts w:ascii="Garamond" w:hAnsi="Garamond"/>
          </w:rPr>
          <w:delText>/</w:delText>
        </w:r>
      </w:del>
      <w:r w:rsidRPr="00D76282">
        <w:rPr>
          <w:rFonts w:ascii="Garamond" w:hAnsi="Garamond"/>
        </w:rPr>
        <w:t>use and occupancy made by or on behalf of the tenant</w:t>
      </w:r>
      <w:r w:rsidR="00D76282">
        <w:rPr>
          <w:rFonts w:ascii="Garamond" w:hAnsi="Garamond"/>
        </w:rPr>
        <w:t>.</w:t>
      </w:r>
    </w:p>
    <w:p w14:paraId="4914A69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D86AC04"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other_records</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63B23FDD" w14:textId="30D714B0"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written records kept by the landlord concerning payments for charges other than rent</w:t>
      </w:r>
      <w:ins w:id="222" w:author="Mia Bonardi" w:date="2022-10-13T09:14:00Z">
        <w:r w:rsidR="00E31984">
          <w:rPr>
            <w:rFonts w:ascii="Garamond" w:hAnsi="Garamond"/>
          </w:rPr>
          <w:t xml:space="preserve"> or </w:t>
        </w:r>
      </w:ins>
      <w:del w:id="223" w:author="Mia Bonardi" w:date="2022-10-13T09:14:00Z">
        <w:r w:rsidRPr="00D76282" w:rsidDel="00E31984">
          <w:rPr>
            <w:rFonts w:ascii="Garamond" w:hAnsi="Garamond"/>
          </w:rPr>
          <w:delText>/</w:delText>
        </w:r>
      </w:del>
      <w:r w:rsidRPr="00D76282">
        <w:rPr>
          <w:rFonts w:ascii="Garamond" w:hAnsi="Garamond"/>
        </w:rPr>
        <w:t>use and occupancy made by or on behalf of the tenant.</w:t>
      </w:r>
    </w:p>
    <w:p w14:paraId="61A64C2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99B873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documents_from_predecessor</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10B4D31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 received from any predecessor(s) in interest (people or business(es) that owned the building before you did) related to the building, including, but not limited to, documents about</w:t>
      </w:r>
      <w:r w:rsidR="00D76282">
        <w:rPr>
          <w:rFonts w:ascii="Garamond" w:hAnsi="Garamond"/>
        </w:rPr>
        <w:t>:</w:t>
      </w:r>
    </w:p>
    <w:p w14:paraId="1B8652FE" w14:textId="77777777" w:rsid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The condition of the building;</w:t>
      </w:r>
    </w:p>
    <w:p w14:paraId="613D03F0" w14:textId="7FB7180B" w:rsidR="00601761" w:rsidRP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Tenancies at the building;</w:t>
      </w:r>
      <w:r w:rsidR="001E7F95" w:rsidRPr="001E7F95">
        <w:rPr>
          <w:rFonts w:ascii="Garamond" w:hAnsi="Garamond"/>
        </w:rPr>
        <w:t xml:space="preserve"> </w:t>
      </w:r>
      <w:r w:rsidR="001E7F95" w:rsidRPr="00D76282">
        <w:rPr>
          <w:rFonts w:ascii="Garamond" w:hAnsi="Garamond"/>
        </w:rPr>
        <w:t>and</w:t>
      </w:r>
    </w:p>
    <w:p w14:paraId="70EED296" w14:textId="1B80341D" w:rsidR="00601761" w:rsidRP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Assignments of rights</w:t>
      </w:r>
      <w:ins w:id="224" w:author="Mia Bonardi" w:date="2022-10-13T09:14:00Z">
        <w:r w:rsidR="00E31984">
          <w:rPr>
            <w:rFonts w:ascii="Garamond" w:hAnsi="Garamond"/>
          </w:rPr>
          <w:t xml:space="preserve"> or </w:t>
        </w:r>
      </w:ins>
      <w:del w:id="225" w:author="Mia Bonardi" w:date="2022-10-13T09:14:00Z">
        <w:r w:rsidRPr="00D76282" w:rsidDel="00E31984">
          <w:rPr>
            <w:rFonts w:ascii="Garamond" w:hAnsi="Garamond"/>
          </w:rPr>
          <w:delText>/</w:delText>
        </w:r>
      </w:del>
      <w:r w:rsidRPr="00D76282">
        <w:rPr>
          <w:rFonts w:ascii="Garamond" w:hAnsi="Garamond"/>
        </w:rPr>
        <w:t>obligations</w:t>
      </w:r>
      <w:ins w:id="226" w:author="Mia Bonardi" w:date="2022-10-13T09:14:00Z">
        <w:r w:rsidR="00E31984">
          <w:rPr>
            <w:rFonts w:ascii="Garamond" w:hAnsi="Garamond"/>
          </w:rPr>
          <w:t>, or both.</w:t>
        </w:r>
      </w:ins>
    </w:p>
    <w:p w14:paraId="1F497AA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FBAE66E"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landlords_purchase</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6B349BE8" w14:textId="4555DCA3"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the landlord’s purchase, refinancing, mortgage, sale, marketing, </w:t>
      </w:r>
      <w:del w:id="227" w:author="Mia Bonardi" w:date="2022-10-13T09:16:00Z">
        <w:r w:rsidRPr="00D76282" w:rsidDel="00E31984">
          <w:rPr>
            <w:rFonts w:ascii="Garamond" w:hAnsi="Garamond"/>
          </w:rPr>
          <w:delText>and/</w:delText>
        </w:r>
      </w:del>
      <w:r w:rsidRPr="00D76282">
        <w:rPr>
          <w:rFonts w:ascii="Garamond" w:hAnsi="Garamond"/>
        </w:rPr>
        <w:t>or insurance of the apartment</w:t>
      </w:r>
      <w:ins w:id="228" w:author="Mia Bonardi" w:date="2022-10-13T09:16:00Z">
        <w:r w:rsidR="00E31984">
          <w:rPr>
            <w:rFonts w:ascii="Garamond" w:hAnsi="Garamond"/>
          </w:rPr>
          <w:t xml:space="preserve"> or </w:t>
        </w:r>
      </w:ins>
      <w:del w:id="229" w:author="Mia Bonardi" w:date="2022-10-13T09:16:00Z">
        <w:r w:rsidRPr="00D76282" w:rsidDel="00E31984">
          <w:rPr>
            <w:rFonts w:ascii="Garamond" w:hAnsi="Garamond"/>
          </w:rPr>
          <w:delText>/</w:delText>
        </w:r>
      </w:del>
      <w:r w:rsidRPr="00D76282">
        <w:rPr>
          <w:rFonts w:ascii="Garamond" w:hAnsi="Garamond"/>
        </w:rPr>
        <w:t>building</w:t>
      </w:r>
      <w:ins w:id="230" w:author="Mia Bonardi" w:date="2022-10-13T09:29:00Z">
        <w:r w:rsidR="00700E25">
          <w:rPr>
            <w:rFonts w:ascii="Garamond" w:hAnsi="Garamond"/>
          </w:rPr>
          <w:t>, or both</w:t>
        </w:r>
      </w:ins>
      <w:r w:rsidRPr="00D76282">
        <w:rPr>
          <w:rFonts w:ascii="Garamond" w:hAnsi="Garamond"/>
        </w:rPr>
        <w:t>, including, but not limited to, inspection reports and other assessments</w:t>
      </w:r>
      <w:ins w:id="231" w:author="Mia Bonardi" w:date="2022-10-13T09:16:00Z">
        <w:r w:rsidR="00E31984">
          <w:rPr>
            <w:rFonts w:ascii="Garamond" w:hAnsi="Garamond"/>
          </w:rPr>
          <w:t xml:space="preserve"> or </w:t>
        </w:r>
      </w:ins>
      <w:del w:id="232" w:author="Mia Bonardi" w:date="2022-10-13T09:16:00Z">
        <w:r w:rsidRPr="00D76282" w:rsidDel="00E31984">
          <w:rPr>
            <w:rFonts w:ascii="Garamond" w:hAnsi="Garamond"/>
          </w:rPr>
          <w:delText>/</w:delText>
        </w:r>
      </w:del>
      <w:r w:rsidRPr="00D76282">
        <w:rPr>
          <w:rFonts w:ascii="Garamond" w:hAnsi="Garamond"/>
        </w:rPr>
        <w:t xml:space="preserve">evaluations, purchase and sale agreements (and other </w:t>
      </w:r>
      <w:r w:rsidRPr="00D76282">
        <w:rPr>
          <w:rFonts w:ascii="Garamond" w:hAnsi="Garamond"/>
        </w:rPr>
        <w:lastRenderedPageBreak/>
        <w:t>documents concerning conditions of purchase</w:t>
      </w:r>
      <w:ins w:id="233" w:author="Mia Bonardi" w:date="2022-10-13T09:16:00Z">
        <w:r w:rsidR="00E31984">
          <w:rPr>
            <w:rFonts w:ascii="Garamond" w:hAnsi="Garamond"/>
          </w:rPr>
          <w:t xml:space="preserve"> or </w:t>
        </w:r>
      </w:ins>
      <w:del w:id="234" w:author="Mia Bonardi" w:date="2022-10-13T09:16:00Z">
        <w:r w:rsidRPr="00D76282" w:rsidDel="00E31984">
          <w:rPr>
            <w:rFonts w:ascii="Garamond" w:hAnsi="Garamond"/>
          </w:rPr>
          <w:delText>/</w:delText>
        </w:r>
      </w:del>
      <w:r w:rsidRPr="00D76282">
        <w:rPr>
          <w:rFonts w:ascii="Garamond" w:hAnsi="Garamond"/>
        </w:rPr>
        <w:t>sale), broker or other marketing agreements, and the like</w:t>
      </w:r>
      <w:r w:rsidR="00D76282">
        <w:rPr>
          <w:rFonts w:ascii="Garamond" w:hAnsi="Garamond"/>
        </w:rPr>
        <w:t>.</w:t>
      </w:r>
    </w:p>
    <w:p w14:paraId="6EFBFBF3"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5F3FC5DB" w14:textId="00F5F35F"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in any way to the </w:t>
      </w:r>
      <w:r w:rsidR="00832635">
        <w:rPr>
          <w:rFonts w:ascii="Garamond" w:hAnsi="Garamond"/>
        </w:rPr>
        <w:t>tenant</w:t>
      </w:r>
      <w:r w:rsidRPr="00D76282">
        <w:rPr>
          <w:rFonts w:ascii="Garamond" w:hAnsi="Garamond"/>
        </w:rPr>
        <w:t xml:space="preserve">’s claims </w:t>
      </w:r>
      <w:del w:id="235" w:author="Mia Bonardi" w:date="2022-10-13T09:29:00Z">
        <w:r w:rsidRPr="00D76282" w:rsidDel="00700E25">
          <w:rPr>
            <w:rFonts w:ascii="Garamond" w:hAnsi="Garamond"/>
          </w:rPr>
          <w:delText>and/or</w:delText>
        </w:r>
      </w:del>
      <w:ins w:id="236" w:author="Mia Bonardi" w:date="2022-10-13T09:30:00Z">
        <w:r w:rsidR="00700E25">
          <w:rPr>
            <w:rFonts w:ascii="Garamond" w:hAnsi="Garamond"/>
          </w:rPr>
          <w:t>or</w:t>
        </w:r>
      </w:ins>
      <w:r w:rsidRPr="00D76282">
        <w:rPr>
          <w:rFonts w:ascii="Garamond" w:hAnsi="Garamond"/>
        </w:rPr>
        <w:t xml:space="preserve"> to the </w:t>
      </w:r>
      <w:r w:rsidR="00832635">
        <w:rPr>
          <w:rFonts w:ascii="Garamond" w:hAnsi="Garamond"/>
        </w:rPr>
        <w:t>landlord</w:t>
      </w:r>
      <w:r w:rsidRPr="00D76282">
        <w:rPr>
          <w:rFonts w:ascii="Garamond" w:hAnsi="Garamond"/>
        </w:rPr>
        <w:t>’s defenses or counterclaims (to the extent not addressed elsewhere in your responses to these document requests).</w:t>
      </w:r>
    </w:p>
    <w:p w14:paraId="61734108" w14:textId="30F3BF7A" w:rsidR="00601761" w:rsidRP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w:t>
      </w:r>
      <w:ins w:id="237" w:author="Mia Bonardi" w:date="2022-10-13T09:58:00Z">
        <w:r w:rsidR="00FA7AAE">
          <w:rPr>
            <w:rFonts w:ascii="Garamond" w:hAnsi="Garamond"/>
          </w:rPr>
          <w:t>the landlord</w:t>
        </w:r>
        <w:r w:rsidR="00FA7AAE" w:rsidRPr="00BA7459">
          <w:rPr>
            <w:rFonts w:ascii="Garamond" w:hAnsi="Garamond"/>
          </w:rPr>
          <w:t xml:space="preserve"> </w:t>
        </w:r>
      </w:ins>
      <w:del w:id="238" w:author="Mia Bonardi" w:date="2022-10-13T09:58:00Z">
        <w:r w:rsidRPr="00D76282" w:rsidDel="00FA7AAE">
          <w:rPr>
            <w:rFonts w:ascii="Garamond" w:hAnsi="Garamond"/>
          </w:rPr>
          <w:delText xml:space="preserve">you </w:delText>
        </w:r>
      </w:del>
      <w:r w:rsidRPr="00D76282">
        <w:rPr>
          <w:rFonts w:ascii="Garamond" w:hAnsi="Garamond"/>
        </w:rPr>
        <w:t>plan</w:t>
      </w:r>
      <w:ins w:id="239" w:author="Mia Bonardi" w:date="2022-10-13T09:58:00Z">
        <w:r w:rsidR="00FA7AAE">
          <w:rPr>
            <w:rFonts w:ascii="Garamond" w:hAnsi="Garamond"/>
          </w:rPr>
          <w:t>s</w:t>
        </w:r>
      </w:ins>
      <w:r w:rsidRPr="00D76282">
        <w:rPr>
          <w:rFonts w:ascii="Garamond" w:hAnsi="Garamond"/>
        </w:rPr>
        <w:t xml:space="preserve"> to present at trial.</w:t>
      </w:r>
    </w:p>
    <w:p w14:paraId="72A3D3EC" w14:textId="77777777" w:rsidR="00601761" w:rsidRPr="00D76282" w:rsidRDefault="00601761" w:rsidP="00D76282">
      <w:pPr>
        <w:pStyle w:val="BodyText"/>
        <w:spacing w:line="360" w:lineRule="auto"/>
        <w:rPr>
          <w:rFonts w:ascii="Garamond" w:hAnsi="Garamond"/>
        </w:rPr>
      </w:pPr>
    </w:p>
    <w:p w14:paraId="6AD54EBE" w14:textId="77777777" w:rsidR="005E5093" w:rsidRPr="00D76282" w:rsidRDefault="005E5093">
      <w:pPr>
        <w:pStyle w:val="CenterTitle"/>
        <w:rPr>
          <w:rFonts w:asciiTheme="minorHAnsi" w:hAnsiTheme="minorHAnsi" w:cstheme="minorHAnsi"/>
          <w:bCs/>
        </w:rPr>
      </w:pPr>
      <w:r w:rsidRPr="00D76282">
        <w:rPr>
          <w:rFonts w:asciiTheme="minorHAnsi" w:hAnsiTheme="minorHAnsi" w:cstheme="minorHAnsi"/>
          <w:bCs/>
        </w:rPr>
        <w:t xml:space="preserve">{%p if </w:t>
      </w:r>
      <w:proofErr w:type="spellStart"/>
      <w:r w:rsidRPr="00D76282">
        <w:rPr>
          <w:rFonts w:asciiTheme="minorHAnsi" w:hAnsiTheme="minorHAnsi" w:cstheme="minorHAnsi"/>
          <w:bCs/>
        </w:rPr>
        <w:t>drq.any_in_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"Subsidized Housing") %}</w:t>
      </w:r>
    </w:p>
    <w:p w14:paraId="138A8149" w14:textId="77777777" w:rsidR="005E5093" w:rsidRPr="00D76282" w:rsidRDefault="008D0F56">
      <w:pPr>
        <w:pStyle w:val="CenterTitle"/>
        <w:rPr>
          <w:rFonts w:asciiTheme="minorHAnsi" w:hAnsiTheme="minorHAnsi" w:cstheme="minorHAnsi"/>
          <w:bCs/>
        </w:rPr>
      </w:pPr>
      <w:r w:rsidRPr="00D76282">
        <w:rPr>
          <w:rFonts w:asciiTheme="minorHAnsi" w:hAnsiTheme="minorHAnsi" w:cstheme="minorHAnsi"/>
          <w:bCs/>
        </w:rPr>
        <w:t>Public and Subsidized Housing/Governmental Assistance</w:t>
      </w:r>
    </w:p>
    <w:p w14:paraId="3EC1B0DA" w14:textId="27174EEB" w:rsidR="00D76282" w:rsidRPr="00D76282" w:rsidRDefault="005E5093" w:rsidP="00D76282">
      <w:pPr>
        <w:pStyle w:val="CenterTitle"/>
        <w:rPr>
          <w:rFonts w:asciiTheme="minorHAnsi" w:hAnsiTheme="minorHAnsi" w:cstheme="minorHAnsi"/>
          <w:bCs/>
        </w:rPr>
      </w:pPr>
      <w:r w:rsidRPr="00D76282">
        <w:rPr>
          <w:rFonts w:asciiTheme="minorHAnsi" w:hAnsiTheme="minorHAnsi" w:cstheme="minorHAnsi"/>
          <w:bCs/>
        </w:rPr>
        <w:t>{%p endif %}</w:t>
      </w:r>
    </w:p>
    <w:p w14:paraId="272D7F55"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subsidized_housing_describe_subsidy</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2831A53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written documents concerning the exact type or nature of any rental subsidy attached to the building or involved in the tenancy.</w:t>
      </w:r>
    </w:p>
    <w:p w14:paraId="143D3497"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670CE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discrimination_subsidy_receipt</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77850201" w14:textId="615FD668"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requests that </w:t>
      </w:r>
      <w:ins w:id="240" w:author="Mia Bonardi" w:date="2022-10-13T09:58:00Z">
        <w:r w:rsidR="00FA7AAE">
          <w:rPr>
            <w:rFonts w:ascii="Garamond" w:hAnsi="Garamond"/>
          </w:rPr>
          <w:t>the landlord</w:t>
        </w:r>
        <w:r w:rsidR="00FA7AAE" w:rsidRPr="00BA7459">
          <w:rPr>
            <w:rFonts w:ascii="Garamond" w:hAnsi="Garamond"/>
          </w:rPr>
          <w:t xml:space="preserve"> </w:t>
        </w:r>
      </w:ins>
      <w:del w:id="241" w:author="Mia Bonardi" w:date="2022-10-13T09:58:00Z">
        <w:r w:rsidRPr="00D76282" w:rsidDel="00FA7AAE">
          <w:rPr>
            <w:rFonts w:ascii="Garamond" w:hAnsi="Garamond"/>
          </w:rPr>
          <w:delText xml:space="preserve">you </w:delText>
        </w:r>
      </w:del>
      <w:r w:rsidRPr="00D76282">
        <w:rPr>
          <w:rFonts w:ascii="Garamond" w:hAnsi="Garamond"/>
        </w:rPr>
        <w:t>accept</w:t>
      </w:r>
      <w:ins w:id="242" w:author="Mia Bonardi" w:date="2022-10-13T09:58:00Z">
        <w:r w:rsidR="00FA7AAE">
          <w:rPr>
            <w:rFonts w:ascii="Garamond" w:hAnsi="Garamond"/>
          </w:rPr>
          <w:t>s</w:t>
        </w:r>
      </w:ins>
      <w:r w:rsidRPr="00D76282">
        <w:rPr>
          <w:rFonts w:ascii="Garamond" w:hAnsi="Garamond"/>
        </w:rPr>
        <w:t xml:space="preserve"> a subsidy</w:t>
      </w:r>
      <w:r w:rsidR="356DF407" w:rsidRPr="00D76282">
        <w:rPr>
          <w:rFonts w:ascii="Garamond" w:hAnsi="Garamond"/>
        </w:rPr>
        <w:t>, rental arrears</w:t>
      </w:r>
      <w:ins w:id="243" w:author="Mia Bonardi" w:date="2022-10-13T09:59:00Z">
        <w:r w:rsidR="00FA7AAE">
          <w:rPr>
            <w:rFonts w:ascii="Garamond" w:hAnsi="Garamond"/>
          </w:rPr>
          <w:t>,</w:t>
        </w:r>
      </w:ins>
      <w:r w:rsidRPr="00D76282">
        <w:rPr>
          <w:rFonts w:ascii="Garamond" w:hAnsi="Garamond"/>
        </w:rPr>
        <w:t xml:space="preserve"> or other</w:t>
      </w:r>
      <w:r w:rsidR="4A703FAC" w:rsidRPr="00D76282">
        <w:rPr>
          <w:rFonts w:ascii="Garamond" w:hAnsi="Garamond"/>
        </w:rPr>
        <w:t xml:space="preserve"> financial</w:t>
      </w:r>
      <w:r w:rsidRPr="00D76282">
        <w:rPr>
          <w:rFonts w:ascii="Garamond" w:hAnsi="Garamond"/>
        </w:rPr>
        <w:t xml:space="preserve"> assistance for the</w:t>
      </w:r>
      <w:r w:rsidR="04185006" w:rsidRPr="00D76282">
        <w:rPr>
          <w:rFonts w:ascii="Garamond" w:hAnsi="Garamond"/>
        </w:rPr>
        <w:t xml:space="preserve"> tenant’s rent for the</w:t>
      </w:r>
      <w:r w:rsidRPr="00D76282">
        <w:rPr>
          <w:rFonts w:ascii="Garamond" w:hAnsi="Garamond"/>
        </w:rPr>
        <w:t xml:space="preserve"> tenancy </w:t>
      </w:r>
      <w:r w:rsidRPr="00D76282">
        <w:rPr>
          <w:rFonts w:ascii="Garamond" w:hAnsi="Garamond"/>
          <w:b/>
          <w:bCs/>
        </w:rPr>
        <w:t>and</w:t>
      </w:r>
      <w:r w:rsidRPr="00D76282">
        <w:rPr>
          <w:rFonts w:ascii="Garamond" w:hAnsi="Garamond"/>
        </w:rPr>
        <w:t xml:space="preserve"> </w:t>
      </w:r>
      <w:ins w:id="244" w:author="Mia Bonardi" w:date="2022-10-13T09:58:00Z">
        <w:r w:rsidR="00FA7AAE">
          <w:rPr>
            <w:rFonts w:ascii="Garamond" w:hAnsi="Garamond"/>
          </w:rPr>
          <w:t>the landlord</w:t>
        </w:r>
      </w:ins>
      <w:ins w:id="245" w:author="Mia Bonardi" w:date="2022-10-13T09:59:00Z">
        <w:r w:rsidR="00FA7AAE">
          <w:rPr>
            <w:rFonts w:ascii="Garamond" w:hAnsi="Garamond"/>
          </w:rPr>
          <w:t>’s</w:t>
        </w:r>
      </w:ins>
      <w:ins w:id="246" w:author="Mia Bonardi" w:date="2022-10-13T09:58:00Z">
        <w:r w:rsidR="00FA7AAE" w:rsidRPr="00BA7459">
          <w:rPr>
            <w:rFonts w:ascii="Garamond" w:hAnsi="Garamond"/>
          </w:rPr>
          <w:t xml:space="preserve"> </w:t>
        </w:r>
      </w:ins>
      <w:del w:id="247" w:author="Mia Bonardi" w:date="2022-10-13T09:58:00Z">
        <w:r w:rsidRPr="00D76282" w:rsidDel="00FA7AAE">
          <w:rPr>
            <w:rFonts w:ascii="Garamond" w:hAnsi="Garamond"/>
          </w:rPr>
          <w:delText xml:space="preserve">your </w:delText>
        </w:r>
      </w:del>
      <w:r w:rsidRPr="00D76282">
        <w:rPr>
          <w:rFonts w:ascii="Garamond" w:hAnsi="Garamond"/>
        </w:rPr>
        <w:t>response, if any.</w:t>
      </w:r>
    </w:p>
    <w:p w14:paraId="46F879E3"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B9843FE"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subsidized_housing_tenant_file</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72016E8C" w14:textId="362DA192"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w:t>
      </w:r>
      <w:r w:rsidR="00472C07">
        <w:rPr>
          <w:rFonts w:ascii="Garamond" w:hAnsi="Garamond"/>
        </w:rPr>
        <w:t xml:space="preserve"> </w:t>
      </w:r>
      <w:ins w:id="248" w:author="Mia Bonardi" w:date="2022-10-13T08:28:00Z">
        <w:r w:rsidR="00472C07">
          <w:rPr>
            <w:rFonts w:ascii="Garamond" w:hAnsi="Garamond"/>
          </w:rPr>
          <w:t>concerning housing conditions</w:t>
        </w:r>
        <w:r w:rsidR="00472C07" w:rsidRPr="00D76282">
          <w:rPr>
            <w:rFonts w:ascii="Garamond" w:hAnsi="Garamond"/>
          </w:rPr>
          <w:t xml:space="preserve"> </w:t>
        </w:r>
      </w:ins>
      <w:r w:rsidRPr="00D76282">
        <w:rPr>
          <w:rFonts w:ascii="Garamond" w:hAnsi="Garamond"/>
        </w:rPr>
        <w:t>in any tenant file that the owner or manager maintains for the tenant</w:t>
      </w:r>
      <w:r w:rsidR="00D76282" w:rsidRPr="00D76282">
        <w:rPr>
          <w:rFonts w:ascii="Garamond" w:hAnsi="Garamond"/>
        </w:rPr>
        <w:t>.</w:t>
      </w:r>
    </w:p>
    <w:p w14:paraId="4952677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5A17DED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r w:rsidR="00803791" w:rsidRPr="00D76282">
        <w:rPr>
          <w:rFonts w:ascii="Garamond" w:hAnsi="Garamond"/>
        </w:rPr>
        <w:t>drq.get('</w:t>
      </w:r>
      <w:r w:rsidRPr="00D76282">
        <w:rPr>
          <w:rFonts w:ascii="Garamond" w:hAnsi="Garamond"/>
        </w:rPr>
        <w:t>subsidized_housing_rent_increase_request</w:t>
      </w:r>
      <w:proofErr w:type="gramStart"/>
      <w:r w:rsidR="00803791" w:rsidRPr="00D76282">
        <w:rPr>
          <w:rFonts w:ascii="Garamond" w:hAnsi="Garamond"/>
        </w:rPr>
        <w:t>',DAEmpty</w:t>
      </w:r>
      <w:proofErr w:type="gramEnd"/>
      <w:r w:rsidR="00803791" w:rsidRPr="00D76282">
        <w:rPr>
          <w:rFonts w:ascii="Garamond" w:hAnsi="Garamond"/>
        </w:rPr>
        <w:t>()).checked</w:t>
      </w:r>
      <w:r w:rsidRPr="00D76282">
        <w:rPr>
          <w:rFonts w:ascii="Garamond" w:hAnsi="Garamond"/>
        </w:rPr>
        <w:t xml:space="preserve"> %}</w:t>
      </w:r>
    </w:p>
    <w:p w14:paraId="10922069" w14:textId="713FCB92"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any request </w:t>
      </w:r>
      <w:ins w:id="249" w:author="Mia Bonardi" w:date="2022-10-13T09:59:00Z">
        <w:r w:rsidR="00FA7AAE">
          <w:rPr>
            <w:rFonts w:ascii="Garamond" w:hAnsi="Garamond"/>
          </w:rPr>
          <w:t>the landlord</w:t>
        </w:r>
        <w:r w:rsidR="00FA7AAE" w:rsidRPr="00BA7459">
          <w:rPr>
            <w:rFonts w:ascii="Garamond" w:hAnsi="Garamond"/>
          </w:rPr>
          <w:t xml:space="preserve"> </w:t>
        </w:r>
      </w:ins>
      <w:del w:id="250" w:author="Mia Bonardi" w:date="2022-10-13T09:59:00Z">
        <w:r w:rsidRPr="00D76282" w:rsidDel="00FA7AAE">
          <w:rPr>
            <w:rFonts w:ascii="Garamond" w:hAnsi="Garamond"/>
          </w:rPr>
          <w:delText xml:space="preserve">you </w:delText>
        </w:r>
      </w:del>
      <w:r w:rsidRPr="00D76282">
        <w:rPr>
          <w:rFonts w:ascii="Garamond" w:hAnsi="Garamond"/>
        </w:rPr>
        <w:t>ha</w:t>
      </w:r>
      <w:ins w:id="251" w:author="Mia Bonardi" w:date="2022-10-13T09:59:00Z">
        <w:r w:rsidR="00FA7AAE">
          <w:rPr>
            <w:rFonts w:ascii="Garamond" w:hAnsi="Garamond"/>
          </w:rPr>
          <w:t>s</w:t>
        </w:r>
      </w:ins>
      <w:del w:id="252" w:author="Mia Bonardi" w:date="2022-10-13T09:59:00Z">
        <w:r w:rsidRPr="00D76282" w:rsidDel="00FA7AAE">
          <w:rPr>
            <w:rFonts w:ascii="Garamond" w:hAnsi="Garamond"/>
          </w:rPr>
          <w:delText>ve</w:delText>
        </w:r>
      </w:del>
      <w:r w:rsidRPr="00D76282">
        <w:rPr>
          <w:rFonts w:ascii="Garamond" w:hAnsi="Garamond"/>
        </w:rPr>
        <w:t xml:space="preserve"> made for an increase in the contract rent and responses to that request from the tenant </w:t>
      </w:r>
      <w:del w:id="253" w:author="Mia Bonardi" w:date="2022-10-13T09:18:00Z">
        <w:r w:rsidRPr="00D76282" w:rsidDel="00E31984">
          <w:rPr>
            <w:rFonts w:ascii="Garamond" w:hAnsi="Garamond"/>
          </w:rPr>
          <w:delText>and/</w:delText>
        </w:r>
      </w:del>
      <w:r w:rsidRPr="00D76282">
        <w:rPr>
          <w:rFonts w:ascii="Garamond" w:hAnsi="Garamond"/>
        </w:rPr>
        <w:t>or agency administering the tenant’s subsidy</w:t>
      </w:r>
      <w:ins w:id="254" w:author="Mia Bonardi" w:date="2022-10-13T09:18:00Z">
        <w:r w:rsidR="00E31984">
          <w:rPr>
            <w:rFonts w:ascii="Garamond" w:hAnsi="Garamond"/>
          </w:rPr>
          <w:t>, or both</w:t>
        </w:r>
      </w:ins>
      <w:r w:rsidR="00D76282">
        <w:rPr>
          <w:rFonts w:ascii="Garamond" w:hAnsi="Garamond"/>
        </w:rPr>
        <w:t>.</w:t>
      </w:r>
    </w:p>
    <w:p w14:paraId="16F812BF"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2FD3B7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subsidized_housing_grievance</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37B2F7A9" w14:textId="0D1F7F71"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any informal conference </w:t>
      </w:r>
      <w:del w:id="255" w:author="Mia Bonardi" w:date="2022-10-13T09:18:00Z">
        <w:r w:rsidRPr="00D76282" w:rsidDel="00E31984">
          <w:rPr>
            <w:rFonts w:ascii="Garamond" w:hAnsi="Garamond"/>
          </w:rPr>
          <w:delText>and/</w:delText>
        </w:r>
      </w:del>
      <w:r w:rsidRPr="00D76282">
        <w:rPr>
          <w:rFonts w:ascii="Garamond" w:hAnsi="Garamond"/>
        </w:rPr>
        <w:t>or grievance hearings</w:t>
      </w:r>
      <w:ins w:id="256" w:author="Mia Bonardi" w:date="2022-10-13T09:30:00Z">
        <w:r w:rsidR="00700E25">
          <w:rPr>
            <w:rFonts w:ascii="Garamond" w:hAnsi="Garamond"/>
          </w:rPr>
          <w:t>, or both,</w:t>
        </w:r>
      </w:ins>
      <w:r w:rsidRPr="00D76282">
        <w:rPr>
          <w:rFonts w:ascii="Garamond" w:hAnsi="Garamond"/>
        </w:rPr>
        <w:t xml:space="preserve"> during the tenancy</w:t>
      </w:r>
      <w:r w:rsidR="00D76282">
        <w:rPr>
          <w:rFonts w:ascii="Garamond" w:hAnsi="Garamond"/>
        </w:rPr>
        <w:t>.</w:t>
      </w:r>
    </w:p>
    <w:p w14:paraId="073B8B42"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903C8B5"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lastRenderedPageBreak/>
        <w:t xml:space="preserve">{%p if </w:t>
      </w:r>
      <w:r w:rsidR="00803791" w:rsidRPr="00D76282">
        <w:rPr>
          <w:rFonts w:ascii="Garamond" w:hAnsi="Garamond"/>
        </w:rPr>
        <w:t>drq.get('</w:t>
      </w:r>
      <w:r w:rsidRPr="00D76282">
        <w:rPr>
          <w:rFonts w:ascii="Garamond" w:hAnsi="Garamond"/>
        </w:rPr>
        <w:t>subsidized_housing_communication_with_pha</w:t>
      </w:r>
      <w:proofErr w:type="gramStart"/>
      <w:r w:rsidR="00803791" w:rsidRPr="00D76282">
        <w:rPr>
          <w:rFonts w:ascii="Garamond" w:hAnsi="Garamond"/>
        </w:rPr>
        <w:t>',DAEmpty</w:t>
      </w:r>
      <w:proofErr w:type="gramEnd"/>
      <w:r w:rsidR="00803791" w:rsidRPr="00D76282">
        <w:rPr>
          <w:rFonts w:ascii="Garamond" w:hAnsi="Garamond"/>
        </w:rPr>
        <w:t>()).checked</w:t>
      </w:r>
      <w:r w:rsidRPr="00D76282">
        <w:rPr>
          <w:rFonts w:ascii="Garamond" w:hAnsi="Garamond"/>
        </w:rPr>
        <w:t xml:space="preserve"> %}</w:t>
      </w:r>
    </w:p>
    <w:p w14:paraId="6D8B0974"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letters and other written communications between the landlord and any housing authority, DHCD, </w:t>
      </w:r>
      <w:proofErr w:type="spellStart"/>
      <w:r w:rsidRPr="00D76282">
        <w:rPr>
          <w:rFonts w:ascii="Garamond" w:hAnsi="Garamond"/>
        </w:rPr>
        <w:t>MassHousing</w:t>
      </w:r>
      <w:proofErr w:type="spellEnd"/>
      <w:r w:rsidRPr="00D76282">
        <w:rPr>
          <w:rFonts w:ascii="Garamond" w:hAnsi="Garamond"/>
        </w:rPr>
        <w:t>, HUD, and any other relevant agency regarding the tenant or the apartment.</w:t>
      </w:r>
    </w:p>
    <w:p w14:paraId="38DF9E8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2D43B8E" w14:textId="77777777" w:rsidR="005E5093" w:rsidRPr="00D76282" w:rsidRDefault="005E5093">
      <w:pPr>
        <w:pStyle w:val="CenterTitle"/>
        <w:rPr>
          <w:rFonts w:asciiTheme="minorHAnsi" w:hAnsiTheme="minorHAnsi" w:cstheme="minorHAnsi"/>
          <w:bCs/>
        </w:rPr>
      </w:pPr>
      <w:r w:rsidRPr="00D76282">
        <w:rPr>
          <w:rFonts w:asciiTheme="minorHAnsi" w:hAnsiTheme="minorHAnsi" w:cstheme="minorHAnsi"/>
          <w:bCs/>
        </w:rPr>
        <w:t xml:space="preserve">{%p if </w:t>
      </w:r>
      <w:proofErr w:type="spellStart"/>
      <w:r w:rsidRPr="00D76282">
        <w:rPr>
          <w:rFonts w:asciiTheme="minorHAnsi" w:hAnsiTheme="minorHAnsi" w:cstheme="minorHAnsi"/>
          <w:bCs/>
        </w:rPr>
        <w:t>drq.any_in_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"Problems with the Apartment/Building") %}</w:t>
      </w:r>
    </w:p>
    <w:p w14:paraId="442B7330" w14:textId="77777777" w:rsidR="005E5093" w:rsidRPr="00D76282" w:rsidRDefault="008D0F56">
      <w:pPr>
        <w:pStyle w:val="CenterTitle"/>
        <w:rPr>
          <w:rFonts w:asciiTheme="minorHAnsi" w:hAnsiTheme="minorHAnsi" w:cstheme="minorHAnsi"/>
          <w:bCs/>
        </w:rPr>
      </w:pPr>
      <w:r w:rsidRPr="00D76282">
        <w:rPr>
          <w:rFonts w:asciiTheme="minorHAnsi" w:hAnsiTheme="minorHAnsi" w:cstheme="minorHAnsi"/>
          <w:bCs/>
        </w:rPr>
        <w:t>Problems with the Apartment/Building</w:t>
      </w:r>
    </w:p>
    <w:p w14:paraId="5F40E374" w14:textId="7A617A62" w:rsidR="00D76282" w:rsidRPr="00D76282" w:rsidRDefault="005E5093" w:rsidP="00D76282">
      <w:pPr>
        <w:pStyle w:val="CenterTitle"/>
        <w:rPr>
          <w:rFonts w:asciiTheme="minorHAnsi" w:hAnsiTheme="minorHAnsi" w:cstheme="minorHAnsi"/>
          <w:bCs/>
        </w:rPr>
      </w:pPr>
      <w:r w:rsidRPr="00D76282">
        <w:rPr>
          <w:rFonts w:asciiTheme="minorHAnsi" w:hAnsiTheme="minorHAnsi" w:cstheme="minorHAnsi"/>
          <w:bCs/>
        </w:rPr>
        <w:t>{%p endif %}</w:t>
      </w:r>
    </w:p>
    <w:p w14:paraId="088F99EF" w14:textId="77777777" w:rsidR="00D76282" w:rsidRDefault="00D76282"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DD6172A"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bad_conditions_notice_of_inspection</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15696033" w14:textId="417982B6"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notifying the tenant of inspections </w:t>
      </w:r>
      <w:del w:id="257" w:author="Mia Bonardi" w:date="2022-10-13T09:19:00Z">
        <w:r w:rsidRPr="00D76282" w:rsidDel="00BE5555">
          <w:rPr>
            <w:rFonts w:ascii="Garamond" w:hAnsi="Garamond"/>
          </w:rPr>
          <w:delText>and/</w:delText>
        </w:r>
      </w:del>
      <w:r w:rsidRPr="00D76282">
        <w:rPr>
          <w:rFonts w:ascii="Garamond" w:hAnsi="Garamond"/>
        </w:rPr>
        <w:t>or repairs</w:t>
      </w:r>
      <w:ins w:id="258" w:author="Mia Bonardi" w:date="2022-10-13T09:30:00Z">
        <w:r w:rsidR="00700E25">
          <w:rPr>
            <w:rFonts w:ascii="Garamond" w:hAnsi="Garamond"/>
          </w:rPr>
          <w:t>, or both,</w:t>
        </w:r>
      </w:ins>
      <w:r w:rsidRPr="00D76282">
        <w:rPr>
          <w:rFonts w:ascii="Garamond" w:hAnsi="Garamond"/>
        </w:rPr>
        <w:t xml:space="preserve"> to the apartment or building</w:t>
      </w:r>
      <w:ins w:id="259" w:author="Mia Bonardi" w:date="2022-10-13T09:30:00Z">
        <w:r w:rsidR="00700E25">
          <w:rPr>
            <w:rFonts w:ascii="Garamond" w:hAnsi="Garamond"/>
          </w:rPr>
          <w:t>, or b</w:t>
        </w:r>
      </w:ins>
      <w:ins w:id="260" w:author="Mia Bonardi" w:date="2022-10-13T09:31:00Z">
        <w:r w:rsidR="00700E25">
          <w:rPr>
            <w:rFonts w:ascii="Garamond" w:hAnsi="Garamond"/>
          </w:rPr>
          <w:t>oth</w:t>
        </w:r>
      </w:ins>
      <w:r w:rsidR="00D76282">
        <w:rPr>
          <w:rFonts w:ascii="Garamond" w:hAnsi="Garamond"/>
        </w:rPr>
        <w:t>.</w:t>
      </w:r>
    </w:p>
    <w:p w14:paraId="0058ADEF"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0C21E5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bad_conditions_photos</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5ECB79C8" w14:textId="0F21DC19"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photographs, videos, </w:t>
      </w:r>
      <w:del w:id="261" w:author="Mia Bonardi" w:date="2022-10-13T09:19:00Z">
        <w:r w:rsidRPr="00D76282" w:rsidDel="00BE5555">
          <w:rPr>
            <w:rFonts w:ascii="Garamond" w:hAnsi="Garamond"/>
          </w:rPr>
          <w:delText>and/</w:delText>
        </w:r>
      </w:del>
      <w:r w:rsidRPr="00D76282">
        <w:rPr>
          <w:rFonts w:ascii="Garamond" w:hAnsi="Garamond"/>
        </w:rPr>
        <w:t>or digital images of the tenant’s apartment or of the building</w:t>
      </w:r>
      <w:ins w:id="262" w:author="Mia Bonardi" w:date="2022-10-13T09:31:00Z">
        <w:r w:rsidR="00700E25">
          <w:rPr>
            <w:rFonts w:ascii="Garamond" w:hAnsi="Garamond"/>
          </w:rPr>
          <w:t>, or both,</w:t>
        </w:r>
      </w:ins>
      <w:r w:rsidRPr="00D76282">
        <w:rPr>
          <w:rFonts w:ascii="Garamond" w:hAnsi="Garamond"/>
        </w:rPr>
        <w:t xml:space="preserve"> at any time during the tenancy, or within </w:t>
      </w:r>
      <w:ins w:id="263" w:author="Mia Bonardi" w:date="2022-10-13T09:31:00Z">
        <w:r w:rsidR="00700E25">
          <w:rPr>
            <w:rFonts w:ascii="Garamond" w:hAnsi="Garamond"/>
          </w:rPr>
          <w:t>two</w:t>
        </w:r>
      </w:ins>
      <w:ins w:id="264" w:author="Mia Bonardi" w:date="2022-10-13T09:32:00Z">
        <w:r w:rsidR="00700E25">
          <w:rPr>
            <w:rFonts w:ascii="Garamond" w:hAnsi="Garamond"/>
          </w:rPr>
          <w:t xml:space="preserve"> (</w:t>
        </w:r>
      </w:ins>
      <w:r w:rsidRPr="00D76282">
        <w:rPr>
          <w:rFonts w:ascii="Garamond" w:hAnsi="Garamond"/>
        </w:rPr>
        <w:t>2</w:t>
      </w:r>
      <w:ins w:id="265" w:author="Mia Bonardi" w:date="2022-10-13T09:32:00Z">
        <w:r w:rsidR="00700E25">
          <w:rPr>
            <w:rFonts w:ascii="Garamond" w:hAnsi="Garamond"/>
          </w:rPr>
          <w:t>)</w:t>
        </w:r>
      </w:ins>
      <w:r w:rsidRPr="00D76282">
        <w:rPr>
          <w:rFonts w:ascii="Garamond" w:hAnsi="Garamond"/>
        </w:rPr>
        <w:t xml:space="preserve"> weeks before the tenant moved in.</w:t>
      </w:r>
    </w:p>
    <w:p w14:paraId="347B3787"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95C8F3"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803791" w:rsidRPr="00D76282">
        <w:rPr>
          <w:rFonts w:ascii="Garamond" w:hAnsi="Garamond"/>
        </w:rPr>
        <w:t>drq.get</w:t>
      </w:r>
      <w:proofErr w:type="spellEnd"/>
      <w:r w:rsidR="00803791" w:rsidRPr="00D76282">
        <w:rPr>
          <w:rFonts w:ascii="Garamond" w:hAnsi="Garamond"/>
        </w:rPr>
        <w:t>('</w:t>
      </w:r>
      <w:r w:rsidRPr="00D76282">
        <w:rPr>
          <w:rFonts w:ascii="Garamond" w:hAnsi="Garamond"/>
        </w:rPr>
        <w:t>lead_paint</w:t>
      </w:r>
      <w:proofErr w:type="gramStart"/>
      <w:r w:rsidR="00803791" w:rsidRPr="00D76282">
        <w:rPr>
          <w:rFonts w:ascii="Garamond" w:hAnsi="Garamond"/>
        </w:rPr>
        <w:t>',</w:t>
      </w:r>
      <w:proofErr w:type="spellStart"/>
      <w:r w:rsidR="00803791" w:rsidRPr="00D76282">
        <w:rPr>
          <w:rFonts w:ascii="Garamond" w:hAnsi="Garamond"/>
        </w:rPr>
        <w:t>DAEmpty</w:t>
      </w:r>
      <w:proofErr w:type="spellEnd"/>
      <w:proofErr w:type="gramEnd"/>
      <w:r w:rsidR="00803791" w:rsidRPr="00D76282">
        <w:rPr>
          <w:rFonts w:ascii="Garamond" w:hAnsi="Garamond"/>
        </w:rPr>
        <w:t>()).checked</w:t>
      </w:r>
      <w:r w:rsidRPr="00D76282">
        <w:rPr>
          <w:rFonts w:ascii="Garamond" w:hAnsi="Garamond"/>
        </w:rPr>
        <w:t xml:space="preserve"> %}</w:t>
      </w:r>
    </w:p>
    <w:p w14:paraId="4545A6EB" w14:textId="1AB928A4"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investigation for or the presence of lead paint at any time in the tenant’s apartment </w:t>
      </w:r>
      <w:del w:id="266" w:author="Mia Bonardi" w:date="2022-10-13T09:20:00Z">
        <w:r w:rsidRPr="00D76282" w:rsidDel="00BE5555">
          <w:rPr>
            <w:rFonts w:ascii="Garamond" w:hAnsi="Garamond"/>
          </w:rPr>
          <w:delText>and/</w:delText>
        </w:r>
      </w:del>
      <w:r w:rsidRPr="00D76282">
        <w:rPr>
          <w:rFonts w:ascii="Garamond" w:hAnsi="Garamond"/>
        </w:rPr>
        <w:t>or in the building</w:t>
      </w:r>
      <w:ins w:id="267" w:author="Mia Bonardi" w:date="2022-10-13T09:32:00Z">
        <w:r w:rsidR="00700E25">
          <w:rPr>
            <w:rFonts w:ascii="Garamond" w:hAnsi="Garamond"/>
          </w:rPr>
          <w:t>, or both</w:t>
        </w:r>
      </w:ins>
      <w:r w:rsidRPr="00D76282">
        <w:rPr>
          <w:rFonts w:ascii="Garamond" w:hAnsi="Garamond"/>
        </w:rPr>
        <w:t xml:space="preserve">, including, but not limited to, notices to any tenants in the building, notices from any agency about lead paint, and documents related to lead paint inspections, verifications of lead paint abatement </w:t>
      </w:r>
      <w:del w:id="268" w:author="Mia Bonardi" w:date="2022-10-13T09:20:00Z">
        <w:r w:rsidRPr="00D76282" w:rsidDel="00BE5555">
          <w:rPr>
            <w:rFonts w:ascii="Garamond" w:hAnsi="Garamond"/>
          </w:rPr>
          <w:delText>and/</w:delText>
        </w:r>
      </w:del>
      <w:r w:rsidRPr="00D76282">
        <w:rPr>
          <w:rFonts w:ascii="Garamond" w:hAnsi="Garamond"/>
        </w:rPr>
        <w:t>or control of lead paint</w:t>
      </w:r>
      <w:ins w:id="269" w:author="Mia Bonardi" w:date="2022-10-13T09:32:00Z">
        <w:r w:rsidR="00700E25">
          <w:rPr>
            <w:rFonts w:ascii="Garamond" w:hAnsi="Garamond"/>
          </w:rPr>
          <w:t>, or both</w:t>
        </w:r>
      </w:ins>
      <w:r w:rsidRPr="00D76282">
        <w:rPr>
          <w:rFonts w:ascii="Garamond" w:hAnsi="Garamond"/>
        </w:rPr>
        <w:t>, and tenant relocation</w:t>
      </w:r>
      <w:r w:rsidR="00D76282">
        <w:rPr>
          <w:rFonts w:ascii="Garamond" w:hAnsi="Garamond"/>
        </w:rPr>
        <w:t>.</w:t>
      </w:r>
    </w:p>
    <w:p w14:paraId="036B26E8" w14:textId="77777777" w:rsidR="002B3FF7" w:rsidRDefault="008D0F56" w:rsidP="002B3FF7">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E9B1DB4"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bad_conditions_inspections</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459AF945" w14:textId="6D15FEDF" w:rsid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t>All documents concerning conditions in the tenant’s apartment</w:t>
      </w:r>
      <w:ins w:id="270" w:author="Mia Bonardi" w:date="2022-10-13T09:33:00Z">
        <w:r w:rsidR="00700E25">
          <w:rPr>
            <w:rFonts w:ascii="Garamond" w:hAnsi="Garamond"/>
          </w:rPr>
          <w:t>,</w:t>
        </w:r>
      </w:ins>
      <w:del w:id="271" w:author="Mia Bonardi" w:date="2022-10-13T09:33:00Z">
        <w:r w:rsidRPr="002B3FF7" w:rsidDel="00700E25">
          <w:rPr>
            <w:rFonts w:ascii="Garamond" w:hAnsi="Garamond"/>
          </w:rPr>
          <w:delText xml:space="preserve"> </w:delText>
        </w:r>
      </w:del>
      <w:del w:id="272" w:author="Mia Bonardi" w:date="2022-10-13T09:20:00Z">
        <w:r w:rsidRPr="002B3FF7" w:rsidDel="00BE5555">
          <w:rPr>
            <w:rFonts w:ascii="Garamond" w:hAnsi="Garamond"/>
          </w:rPr>
          <w:delText>and/</w:delText>
        </w:r>
      </w:del>
      <w:del w:id="273" w:author="Mia Bonardi" w:date="2022-10-13T09:33:00Z">
        <w:r w:rsidRPr="002B3FF7" w:rsidDel="00700E25">
          <w:rPr>
            <w:rFonts w:ascii="Garamond" w:hAnsi="Garamond"/>
          </w:rPr>
          <w:delText>or in</w:delText>
        </w:r>
      </w:del>
      <w:r w:rsidRPr="002B3FF7">
        <w:rPr>
          <w:rFonts w:ascii="Garamond" w:hAnsi="Garamond"/>
        </w:rPr>
        <w:t xml:space="preserve"> the common areas</w:t>
      </w:r>
      <w:ins w:id="274" w:author="Mia Bonardi" w:date="2022-10-13T09:33:00Z">
        <w:r w:rsidR="00700E25">
          <w:rPr>
            <w:rFonts w:ascii="Garamond" w:hAnsi="Garamond"/>
          </w:rPr>
          <w:t>,</w:t>
        </w:r>
      </w:ins>
      <w:r w:rsidRPr="002B3FF7">
        <w:rPr>
          <w:rFonts w:ascii="Garamond" w:hAnsi="Garamond"/>
        </w:rPr>
        <w:t xml:space="preserve"> or systems of the building,</w:t>
      </w:r>
      <w:ins w:id="275" w:author="Mia Bonardi" w:date="2022-10-13T09:34:00Z">
        <w:r w:rsidR="00700E25">
          <w:rPr>
            <w:rFonts w:ascii="Garamond" w:hAnsi="Garamond"/>
          </w:rPr>
          <w:t xml:space="preserve"> or all,</w:t>
        </w:r>
      </w:ins>
      <w:r w:rsidRPr="002B3FF7">
        <w:rPr>
          <w:rFonts w:ascii="Garamond" w:hAnsi="Garamond"/>
        </w:rPr>
        <w:t xml:space="preserve"> including</w:t>
      </w:r>
      <w:ins w:id="276" w:author="Mia Bonardi" w:date="2022-10-13T09:35:00Z">
        <w:r w:rsidR="00700E25">
          <w:rPr>
            <w:rFonts w:ascii="Garamond" w:hAnsi="Garamond"/>
          </w:rPr>
          <w:t>,</w:t>
        </w:r>
        <w:r w:rsidR="00700E25" w:rsidRPr="00700E25">
          <w:rPr>
            <w:rFonts w:ascii="Garamond" w:hAnsi="Garamond"/>
          </w:rPr>
          <w:t xml:space="preserve"> </w:t>
        </w:r>
        <w:r w:rsidR="00700E25" w:rsidRPr="00D76282">
          <w:rPr>
            <w:rFonts w:ascii="Garamond" w:hAnsi="Garamond"/>
          </w:rPr>
          <w:t xml:space="preserve">but not limited </w:t>
        </w:r>
        <w:proofErr w:type="gramStart"/>
        <w:r w:rsidR="00700E25" w:rsidRPr="00D76282">
          <w:rPr>
            <w:rFonts w:ascii="Garamond" w:hAnsi="Garamond"/>
          </w:rPr>
          <w:t xml:space="preserve">to, </w:t>
        </w:r>
      </w:ins>
      <w:r w:rsidRPr="002B3FF7">
        <w:rPr>
          <w:rFonts w:ascii="Garamond" w:hAnsi="Garamond"/>
        </w:rPr>
        <w:t xml:space="preserve"> complaints</w:t>
      </w:r>
      <w:proofErr w:type="gramEnd"/>
      <w:r w:rsidRPr="002B3FF7">
        <w:rPr>
          <w:rFonts w:ascii="Garamond" w:hAnsi="Garamond"/>
        </w:rPr>
        <w:t>, inspection reports</w:t>
      </w:r>
      <w:ins w:id="277" w:author="Mia Bonardi" w:date="2022-10-13T09:21:00Z">
        <w:r w:rsidR="00BE5555">
          <w:rPr>
            <w:rFonts w:ascii="Garamond" w:hAnsi="Garamond"/>
          </w:rPr>
          <w:t>,</w:t>
        </w:r>
      </w:ins>
      <w:r w:rsidRPr="002B3FF7">
        <w:rPr>
          <w:rFonts w:ascii="Garamond" w:hAnsi="Garamond"/>
        </w:rPr>
        <w:t xml:space="preserve"> and requests for repairs by the tenant or any other person or agency</w:t>
      </w:r>
      <w:ins w:id="278" w:author="Mia Bonardi" w:date="2022-10-13T09:35:00Z">
        <w:r w:rsidR="00700E25">
          <w:rPr>
            <w:rFonts w:ascii="Garamond" w:hAnsi="Garamond"/>
          </w:rPr>
          <w:t>, or all</w:t>
        </w:r>
      </w:ins>
      <w:r w:rsidRPr="002B3FF7">
        <w:rPr>
          <w:rFonts w:ascii="Garamond" w:hAnsi="Garamond"/>
        </w:rPr>
        <w:t>.</w:t>
      </w:r>
    </w:p>
    <w:p w14:paraId="63D63DD2"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2DDE947"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bad_conditions_repairs</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315D9C06" w14:textId="243759F4" w:rsid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lastRenderedPageBreak/>
        <w:t>All documents relating to repairs of the apartment</w:t>
      </w:r>
      <w:del w:id="279" w:author="Mia Bonardi" w:date="2022-10-13T09:35:00Z">
        <w:r w:rsidRPr="002B3FF7" w:rsidDel="00700E25">
          <w:rPr>
            <w:rFonts w:ascii="Garamond" w:hAnsi="Garamond"/>
          </w:rPr>
          <w:delText xml:space="preserve"> </w:delText>
        </w:r>
      </w:del>
      <w:del w:id="280" w:author="Mia Bonardi" w:date="2022-10-13T09:21:00Z">
        <w:r w:rsidRPr="002B3FF7" w:rsidDel="00BE5555">
          <w:rPr>
            <w:rFonts w:ascii="Garamond" w:hAnsi="Garamond"/>
          </w:rPr>
          <w:delText>and/</w:delText>
        </w:r>
      </w:del>
      <w:del w:id="281" w:author="Mia Bonardi" w:date="2022-10-13T09:35:00Z">
        <w:r w:rsidRPr="002B3FF7" w:rsidDel="00700E25">
          <w:rPr>
            <w:rFonts w:ascii="Garamond" w:hAnsi="Garamond"/>
          </w:rPr>
          <w:delText>or</w:delText>
        </w:r>
      </w:del>
      <w:ins w:id="282" w:author="Mia Bonardi" w:date="2022-10-13T09:35:00Z">
        <w:r w:rsidR="00700E25">
          <w:rPr>
            <w:rFonts w:ascii="Garamond" w:hAnsi="Garamond"/>
          </w:rPr>
          <w:t>,</w:t>
        </w:r>
      </w:ins>
      <w:r w:rsidRPr="002B3FF7">
        <w:rPr>
          <w:rFonts w:ascii="Garamond" w:hAnsi="Garamond"/>
        </w:rPr>
        <w:t xml:space="preserve"> common areas</w:t>
      </w:r>
      <w:ins w:id="283" w:author="Mia Bonardi" w:date="2022-10-13T09:36:00Z">
        <w:r w:rsidR="00700E25">
          <w:rPr>
            <w:rFonts w:ascii="Garamond" w:hAnsi="Garamond"/>
          </w:rPr>
          <w:t>,</w:t>
        </w:r>
      </w:ins>
      <w:r w:rsidRPr="002B3FF7">
        <w:rPr>
          <w:rFonts w:ascii="Garamond" w:hAnsi="Garamond"/>
        </w:rPr>
        <w:t xml:space="preserve"> or systems of the building</w:t>
      </w:r>
      <w:ins w:id="284" w:author="Mia Bonardi" w:date="2022-10-13T09:35:00Z">
        <w:r w:rsidR="00700E25">
          <w:rPr>
            <w:rFonts w:ascii="Garamond" w:hAnsi="Garamond"/>
          </w:rPr>
          <w:t>, or all</w:t>
        </w:r>
      </w:ins>
      <w:r w:rsidRPr="002B3FF7">
        <w:rPr>
          <w:rFonts w:ascii="Garamond" w:hAnsi="Garamond"/>
        </w:rPr>
        <w:t>, including, but not limited to, invoices, estimates, bills, work orders, receipts</w:t>
      </w:r>
      <w:ins w:id="285" w:author="Mia Bonardi" w:date="2022-10-13T09:21:00Z">
        <w:r w:rsidR="00BE5555">
          <w:rPr>
            <w:rFonts w:ascii="Garamond" w:hAnsi="Garamond"/>
          </w:rPr>
          <w:t>,</w:t>
        </w:r>
      </w:ins>
      <w:r w:rsidRPr="002B3FF7">
        <w:rPr>
          <w:rFonts w:ascii="Garamond" w:hAnsi="Garamond"/>
        </w:rPr>
        <w:t xml:space="preserve"> and records of payment</w:t>
      </w:r>
      <w:r w:rsidR="002B3FF7">
        <w:rPr>
          <w:rFonts w:ascii="Garamond" w:hAnsi="Garamond"/>
        </w:rPr>
        <w:t>.</w:t>
      </w:r>
    </w:p>
    <w:p w14:paraId="76712D4D"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{%p endif %}</w:t>
      </w:r>
    </w:p>
    <w:p w14:paraId="3C5F2A63" w14:textId="77777777" w:rsidR="002B3FF7" w:rsidRDefault="008D0F56" w:rsidP="002B3FF7">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rental_value</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53402854" w14:textId="77777777" w:rsid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t>All documents related to the basis of the landlord’s opinion regarding the fair market monthly rental value of the apartment.</w:t>
      </w:r>
    </w:p>
    <w:p w14:paraId="2919018F" w14:textId="25B95D61" w:rsidR="00601761" w:rsidRPr="002B3FF7" w:rsidRDefault="008D0F56" w:rsidP="00D76282">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90F932F" w14:textId="77777777" w:rsidR="005E5093" w:rsidRPr="002B3FF7" w:rsidRDefault="005E5093">
      <w:pPr>
        <w:pStyle w:val="CenterTitle"/>
        <w:rPr>
          <w:rFonts w:asciiTheme="minorHAnsi" w:hAnsiTheme="minorHAnsi" w:cstheme="minorHAnsi"/>
          <w:bCs/>
        </w:rPr>
      </w:pPr>
      <w:r w:rsidRPr="002B3FF7">
        <w:rPr>
          <w:rFonts w:asciiTheme="minorHAnsi" w:hAnsiTheme="minorHAnsi" w:cstheme="minorHAnsi"/>
          <w:bCs/>
        </w:rPr>
        <w:t xml:space="preserve">{%p if </w:t>
      </w:r>
      <w:proofErr w:type="spellStart"/>
      <w:r w:rsidRPr="002B3FF7">
        <w:rPr>
          <w:rFonts w:asciiTheme="minorHAnsi" w:hAnsiTheme="minorHAnsi" w:cstheme="minorHAnsi"/>
          <w:bCs/>
        </w:rPr>
        <w:t>drq.any_in_category</w:t>
      </w:r>
      <w:proofErr w:type="spellEnd"/>
      <w:r w:rsidRPr="002B3FF7">
        <w:rPr>
          <w:rFonts w:asciiTheme="minorHAnsi" w:hAnsiTheme="minorHAnsi" w:cstheme="minorHAnsi"/>
          <w:bCs/>
        </w:rPr>
        <w:t>("Other") %}</w:t>
      </w:r>
    </w:p>
    <w:p w14:paraId="6455EF38" w14:textId="77777777" w:rsidR="005E5093" w:rsidRPr="002B3FF7" w:rsidRDefault="008D0F56">
      <w:pPr>
        <w:pStyle w:val="CenterTitle"/>
        <w:rPr>
          <w:rFonts w:asciiTheme="minorHAnsi" w:hAnsiTheme="minorHAnsi" w:cstheme="minorHAnsi"/>
          <w:bCs/>
        </w:rPr>
      </w:pPr>
      <w:r w:rsidRPr="002B3FF7">
        <w:rPr>
          <w:rFonts w:asciiTheme="minorHAnsi" w:hAnsiTheme="minorHAnsi" w:cstheme="minorHAnsi"/>
          <w:bCs/>
        </w:rPr>
        <w:t>Other</w:t>
      </w:r>
    </w:p>
    <w:p w14:paraId="7582632F" w14:textId="77777777" w:rsidR="00601761" w:rsidRPr="002B3FF7" w:rsidRDefault="005E5093">
      <w:pPr>
        <w:pStyle w:val="CenterTitle"/>
        <w:rPr>
          <w:rFonts w:asciiTheme="minorHAnsi" w:hAnsiTheme="minorHAnsi" w:cstheme="minorHAnsi"/>
          <w:bCs/>
        </w:rPr>
      </w:pPr>
      <w:r w:rsidRPr="002B3FF7">
        <w:rPr>
          <w:rFonts w:asciiTheme="minorHAnsi" w:hAnsiTheme="minorHAnsi" w:cstheme="minorHAnsi"/>
          <w:bCs/>
        </w:rPr>
        <w:t>{%p endif %}</w:t>
      </w:r>
    </w:p>
    <w:p w14:paraId="2E2C72DC"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utilities_written_agreement</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3FBE3AE8" w14:textId="56775B05"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All documents concerning who is or was at any time during the tenant’s occupancy responsible for payment of water and sewer, heat, hot water,</w:t>
      </w:r>
      <w:ins w:id="286" w:author="Mia Bonardi" w:date="2022-10-13T09:36:00Z">
        <w:r w:rsidR="00700E25">
          <w:rPr>
            <w:rFonts w:ascii="Garamond" w:hAnsi="Garamond"/>
          </w:rPr>
          <w:t xml:space="preserve"> and</w:t>
        </w:r>
      </w:ins>
      <w:r w:rsidRPr="002B3FF7">
        <w:rPr>
          <w:rFonts w:ascii="Garamond" w:hAnsi="Garamond"/>
        </w:rPr>
        <w:t xml:space="preserve"> electricity</w:t>
      </w:r>
      <w:ins w:id="287" w:author="Mia Bonardi" w:date="2022-10-13T09:36:00Z">
        <w:r w:rsidR="00700E25">
          <w:rPr>
            <w:rFonts w:ascii="Garamond" w:hAnsi="Garamond"/>
          </w:rPr>
          <w:t>,</w:t>
        </w:r>
      </w:ins>
      <w:r w:rsidRPr="002B3FF7">
        <w:rPr>
          <w:rFonts w:ascii="Garamond" w:hAnsi="Garamond"/>
        </w:rPr>
        <w:t xml:space="preserve"> </w:t>
      </w:r>
      <w:del w:id="288" w:author="Mia Bonardi" w:date="2022-10-13T09:21:00Z">
        <w:r w:rsidRPr="002B3FF7" w:rsidDel="00BE5555">
          <w:rPr>
            <w:rFonts w:ascii="Garamond" w:hAnsi="Garamond"/>
          </w:rPr>
          <w:delText>and/</w:delText>
        </w:r>
      </w:del>
      <w:r w:rsidRPr="002B3FF7">
        <w:rPr>
          <w:rFonts w:ascii="Garamond" w:hAnsi="Garamond"/>
        </w:rPr>
        <w:t xml:space="preserve">or </w:t>
      </w:r>
      <w:ins w:id="289" w:author="Mia Bonardi" w:date="2022-10-13T09:22:00Z">
        <w:r w:rsidR="00BE5555">
          <w:rPr>
            <w:rFonts w:ascii="Garamond" w:hAnsi="Garamond"/>
          </w:rPr>
          <w:t xml:space="preserve">any </w:t>
        </w:r>
      </w:ins>
      <w:r w:rsidRPr="002B3FF7">
        <w:rPr>
          <w:rFonts w:ascii="Garamond" w:hAnsi="Garamond"/>
        </w:rPr>
        <w:t>other utilities in the apartment.</w:t>
      </w:r>
    </w:p>
    <w:p w14:paraId="726220F1"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10C3EE9E"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utilities_shutoff</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0476C83F" w14:textId="729577F8"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Any documents concerning the threatened or actual termination </w:t>
      </w:r>
      <w:del w:id="290" w:author="Mia Bonardi" w:date="2022-10-13T09:22:00Z">
        <w:r w:rsidRPr="002B3FF7" w:rsidDel="00BE5555">
          <w:rPr>
            <w:rFonts w:ascii="Garamond" w:hAnsi="Garamond"/>
          </w:rPr>
          <w:delText>and/</w:delText>
        </w:r>
      </w:del>
      <w:r w:rsidRPr="002B3FF7">
        <w:rPr>
          <w:rFonts w:ascii="Garamond" w:hAnsi="Garamond"/>
        </w:rPr>
        <w:t xml:space="preserve">or re-connection of utilities (including water and sewer, electricity, </w:t>
      </w:r>
      <w:del w:id="291" w:author="Mia Bonardi" w:date="2022-10-13T09:22:00Z">
        <w:r w:rsidRPr="002B3FF7" w:rsidDel="00BE5555">
          <w:rPr>
            <w:rFonts w:ascii="Garamond" w:hAnsi="Garamond"/>
          </w:rPr>
          <w:delText>and/</w:delText>
        </w:r>
      </w:del>
      <w:r w:rsidRPr="002B3FF7">
        <w:rPr>
          <w:rFonts w:ascii="Garamond" w:hAnsi="Garamond"/>
        </w:rPr>
        <w:t xml:space="preserve">or gas) in the apartment </w:t>
      </w:r>
      <w:del w:id="292" w:author="Mia Bonardi" w:date="2022-10-13T09:22:00Z">
        <w:r w:rsidRPr="002B3FF7" w:rsidDel="00BE5555">
          <w:rPr>
            <w:rFonts w:ascii="Garamond" w:hAnsi="Garamond"/>
          </w:rPr>
          <w:delText>and/</w:delText>
        </w:r>
      </w:del>
      <w:r w:rsidRPr="002B3FF7">
        <w:rPr>
          <w:rFonts w:ascii="Garamond" w:hAnsi="Garamond"/>
        </w:rPr>
        <w:t>or building.</w:t>
      </w:r>
    </w:p>
    <w:p w14:paraId="19D3F995"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4A6F523E"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utilities_common_area_accounts</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58C30327"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Any documents concerning accounts that the landlord has or has had for common area water and other utility usage in the building</w:t>
      </w:r>
      <w:r w:rsidR="002B3FF7">
        <w:rPr>
          <w:rFonts w:ascii="Garamond" w:hAnsi="Garamond"/>
        </w:rPr>
        <w:t>.</w:t>
      </w:r>
    </w:p>
    <w:p w14:paraId="5694161B"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78562472"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utilities_outside_unit</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675C9D2F" w14:textId="2A168B8B"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Any documents concerning tenant responsibility for payment of any water, electricity, or other utility outside the apartment, including, but not limited to, hallways,</w:t>
      </w:r>
      <w:ins w:id="293" w:author="Mia Bonardi" w:date="2022-10-13T09:23:00Z">
        <w:r w:rsidR="00BE5555">
          <w:rPr>
            <w:rFonts w:ascii="Garamond" w:hAnsi="Garamond"/>
          </w:rPr>
          <w:t xml:space="preserve"> the</w:t>
        </w:r>
      </w:ins>
      <w:r w:rsidRPr="002B3FF7">
        <w:rPr>
          <w:rFonts w:ascii="Garamond" w:hAnsi="Garamond"/>
        </w:rPr>
        <w:t xml:space="preserve"> basement, </w:t>
      </w:r>
      <w:del w:id="294" w:author="Mia Bonardi" w:date="2022-10-13T09:23:00Z">
        <w:r w:rsidRPr="002B3FF7" w:rsidDel="00BE5555">
          <w:rPr>
            <w:rFonts w:ascii="Garamond" w:hAnsi="Garamond"/>
          </w:rPr>
          <w:delText>and/</w:delText>
        </w:r>
      </w:del>
      <w:r w:rsidRPr="002B3FF7">
        <w:rPr>
          <w:rFonts w:ascii="Garamond" w:hAnsi="Garamond"/>
        </w:rPr>
        <w:t xml:space="preserve">or </w:t>
      </w:r>
      <w:ins w:id="295" w:author="Mia Bonardi" w:date="2022-10-13T09:23:00Z">
        <w:r w:rsidR="00BE5555">
          <w:rPr>
            <w:rFonts w:ascii="Garamond" w:hAnsi="Garamond"/>
          </w:rPr>
          <w:t xml:space="preserve">the </w:t>
        </w:r>
      </w:ins>
      <w:r w:rsidRPr="002B3FF7">
        <w:rPr>
          <w:rFonts w:ascii="Garamond" w:hAnsi="Garamond"/>
        </w:rPr>
        <w:t>exterior of the building at any time during occupancy.</w:t>
      </w:r>
    </w:p>
    <w:p w14:paraId="3B9AB155"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1A51D49C"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insurance</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1135DF75" w14:textId="4AACF303"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Any documents concerning fire, property</w:t>
      </w:r>
      <w:ins w:id="296" w:author="Mia Bonardi" w:date="2022-10-13T09:23:00Z">
        <w:r w:rsidR="00BE5555">
          <w:rPr>
            <w:rFonts w:ascii="Garamond" w:hAnsi="Garamond"/>
          </w:rPr>
          <w:t>,</w:t>
        </w:r>
      </w:ins>
      <w:r w:rsidRPr="002B3FF7">
        <w:rPr>
          <w:rFonts w:ascii="Garamond" w:hAnsi="Garamond"/>
        </w:rPr>
        <w:t xml:space="preserve"> </w:t>
      </w:r>
      <w:del w:id="297" w:author="Mia Bonardi" w:date="2022-10-13T09:23:00Z">
        <w:r w:rsidRPr="002B3FF7" w:rsidDel="00BE5555">
          <w:rPr>
            <w:rFonts w:ascii="Garamond" w:hAnsi="Garamond"/>
          </w:rPr>
          <w:delText>and/</w:delText>
        </w:r>
      </w:del>
      <w:r w:rsidRPr="002B3FF7">
        <w:rPr>
          <w:rFonts w:ascii="Garamond" w:hAnsi="Garamond"/>
        </w:rPr>
        <w:t>or liability insurance of the apartment</w:t>
      </w:r>
      <w:ins w:id="298" w:author="Mia Bonardi" w:date="2022-10-13T09:23:00Z">
        <w:r w:rsidR="00BE5555">
          <w:rPr>
            <w:rFonts w:ascii="Garamond" w:hAnsi="Garamond"/>
          </w:rPr>
          <w:t xml:space="preserve"> or </w:t>
        </w:r>
      </w:ins>
      <w:del w:id="299" w:author="Mia Bonardi" w:date="2022-10-13T09:23:00Z">
        <w:r w:rsidRPr="002B3FF7" w:rsidDel="00BE5555">
          <w:rPr>
            <w:rFonts w:ascii="Garamond" w:hAnsi="Garamond"/>
          </w:rPr>
          <w:delText>/</w:delText>
        </w:r>
      </w:del>
      <w:r w:rsidRPr="002B3FF7">
        <w:rPr>
          <w:rFonts w:ascii="Garamond" w:hAnsi="Garamond"/>
        </w:rPr>
        <w:t xml:space="preserve">building, including, but not limited to, policies, binders, contracts, agreements, vouchers, checks, </w:t>
      </w:r>
      <w:r w:rsidRPr="002B3FF7">
        <w:rPr>
          <w:rFonts w:ascii="Garamond" w:hAnsi="Garamond"/>
        </w:rPr>
        <w:lastRenderedPageBreak/>
        <w:t xml:space="preserve">notices, correspondence, and notices to </w:t>
      </w:r>
      <w:del w:id="300" w:author="Mia Bonardi" w:date="2022-10-13T09:23:00Z">
        <w:r w:rsidRPr="002B3FF7" w:rsidDel="00BE5555">
          <w:rPr>
            <w:rFonts w:ascii="Garamond" w:hAnsi="Garamond"/>
          </w:rPr>
          <w:delText xml:space="preserve">your </w:delText>
        </w:r>
      </w:del>
      <w:ins w:id="301" w:author="Mia Bonardi" w:date="2022-10-13T09:23:00Z">
        <w:r w:rsidR="00BE5555">
          <w:rPr>
            <w:rFonts w:ascii="Garamond" w:hAnsi="Garamond"/>
          </w:rPr>
          <w:t>the landlord’s</w:t>
        </w:r>
        <w:r w:rsidR="00BE5555" w:rsidRPr="002B3FF7">
          <w:rPr>
            <w:rFonts w:ascii="Garamond" w:hAnsi="Garamond"/>
          </w:rPr>
          <w:t xml:space="preserve"> </w:t>
        </w:r>
      </w:ins>
      <w:r w:rsidRPr="002B3FF7">
        <w:rPr>
          <w:rFonts w:ascii="Garamond" w:hAnsi="Garamond"/>
        </w:rPr>
        <w:t xml:space="preserve">insurer of claims concerning the apartment </w:t>
      </w:r>
      <w:del w:id="302" w:author="Mia Bonardi" w:date="2022-10-13T09:23:00Z">
        <w:r w:rsidRPr="002B3FF7" w:rsidDel="00BE5555">
          <w:rPr>
            <w:rFonts w:ascii="Garamond" w:hAnsi="Garamond"/>
          </w:rPr>
          <w:delText>and/</w:delText>
        </w:r>
      </w:del>
      <w:r w:rsidRPr="002B3FF7">
        <w:rPr>
          <w:rFonts w:ascii="Garamond" w:hAnsi="Garamond"/>
        </w:rPr>
        <w:t>or building.</w:t>
      </w:r>
    </w:p>
    <w:p w14:paraId="0221A8FA"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11CCFE5A"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management</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7BF59E2B" w14:textId="5E2EC0FE"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Any documents concerning the management of the apartment </w:t>
      </w:r>
      <w:del w:id="303" w:author="Mia Bonardi" w:date="2022-10-13T09:23:00Z">
        <w:r w:rsidRPr="002B3FF7" w:rsidDel="00BE5555">
          <w:rPr>
            <w:rFonts w:ascii="Garamond" w:hAnsi="Garamond"/>
          </w:rPr>
          <w:delText>and/</w:delText>
        </w:r>
      </w:del>
      <w:r w:rsidRPr="002B3FF7">
        <w:rPr>
          <w:rFonts w:ascii="Garamond" w:hAnsi="Garamond"/>
        </w:rPr>
        <w:t>or building</w:t>
      </w:r>
      <w:ins w:id="304" w:author="Mia Bonardi" w:date="2022-10-13T09:38:00Z">
        <w:r w:rsidR="00700E25">
          <w:rPr>
            <w:rFonts w:ascii="Garamond" w:hAnsi="Garamond"/>
          </w:rPr>
          <w:t>, or both</w:t>
        </w:r>
      </w:ins>
      <w:r w:rsidRPr="002B3FF7">
        <w:rPr>
          <w:rFonts w:ascii="Garamond" w:hAnsi="Garamond"/>
        </w:rPr>
        <w:t xml:space="preserve"> (including management contract(s) applicable to the </w:t>
      </w:r>
      <w:del w:id="305" w:author="Mia Bonardi" w:date="2022-10-13T09:38:00Z">
        <w:r w:rsidRPr="002B3FF7" w:rsidDel="00700E25">
          <w:rPr>
            <w:rFonts w:ascii="Garamond" w:hAnsi="Garamond"/>
          </w:rPr>
          <w:delText>time period</w:delText>
        </w:r>
      </w:del>
      <w:ins w:id="306" w:author="Mia Bonardi" w:date="2022-10-13T09:38:00Z">
        <w:r w:rsidR="00700E25" w:rsidRPr="002B3FF7">
          <w:rPr>
            <w:rFonts w:ascii="Garamond" w:hAnsi="Garamond"/>
          </w:rPr>
          <w:t>period</w:t>
        </w:r>
      </w:ins>
      <w:r w:rsidRPr="002B3FF7">
        <w:rPr>
          <w:rFonts w:ascii="Garamond" w:hAnsi="Garamond"/>
        </w:rPr>
        <w:t xml:space="preserve"> of the tenant’s occupancy and any other management documents concerning the tenancy).</w:t>
      </w:r>
    </w:p>
    <w:p w14:paraId="0FF356E5"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32A91583" w14:textId="3313F784"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del w:id="307" w:author="Mia Bonardi" w:date="2022-10-13T09:38:00Z">
        <w:r w:rsidR="00803791" w:rsidRPr="002B3FF7" w:rsidDel="00700E25">
          <w:rPr>
            <w:rFonts w:ascii="Garamond" w:hAnsi="Garamond"/>
          </w:rPr>
          <w:delText>'</w:delText>
        </w:r>
      </w:del>
      <w:ins w:id="308" w:author="Mia Bonardi" w:date="2022-10-13T09:38:00Z">
        <w:r w:rsidR="00700E25">
          <w:rPr>
            <w:rFonts w:ascii="Garamond" w:hAnsi="Garamond"/>
          </w:rPr>
          <w:t>‘</w:t>
        </w:r>
      </w:ins>
      <w:r w:rsidRPr="002B3FF7">
        <w:rPr>
          <w:rFonts w:ascii="Garamond" w:hAnsi="Garamond"/>
        </w:rPr>
        <w:t>maintenance</w:t>
      </w:r>
      <w:del w:id="309" w:author="Mia Bonardi" w:date="2022-10-13T09:38:00Z">
        <w:r w:rsidR="00803791" w:rsidRPr="002B3FF7" w:rsidDel="00700E25">
          <w:rPr>
            <w:rFonts w:ascii="Garamond" w:hAnsi="Garamond"/>
          </w:rPr>
          <w:delText>'</w:delText>
        </w:r>
      </w:del>
      <w:proofErr w:type="gramStart"/>
      <w:ins w:id="310" w:author="Mia Bonardi" w:date="2022-10-13T09:38:00Z">
        <w:r w:rsidR="00700E25">
          <w:rPr>
            <w:rFonts w:ascii="Garamond" w:hAnsi="Garamond"/>
          </w:rPr>
          <w:t>’</w:t>
        </w:r>
      </w:ins>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3D52B124" w14:textId="34F51B8E"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Any documents concerning the maintenance of the apartment </w:t>
      </w:r>
      <w:del w:id="311" w:author="Mia Bonardi" w:date="2022-10-13T09:24:00Z">
        <w:r w:rsidRPr="002B3FF7" w:rsidDel="00BE5555">
          <w:rPr>
            <w:rFonts w:ascii="Garamond" w:hAnsi="Garamond"/>
          </w:rPr>
          <w:delText>and/</w:delText>
        </w:r>
      </w:del>
      <w:r w:rsidRPr="002B3FF7">
        <w:rPr>
          <w:rFonts w:ascii="Garamond" w:hAnsi="Garamond"/>
        </w:rPr>
        <w:t>or building</w:t>
      </w:r>
      <w:ins w:id="312" w:author="Mia Bonardi" w:date="2022-10-13T09:38:00Z">
        <w:r w:rsidR="00700E25">
          <w:rPr>
            <w:rFonts w:ascii="Garamond" w:hAnsi="Garamond"/>
          </w:rPr>
          <w:t>, or both,</w:t>
        </w:r>
      </w:ins>
      <w:r w:rsidRPr="002B3FF7">
        <w:rPr>
          <w:rFonts w:ascii="Garamond" w:hAnsi="Garamond"/>
        </w:rPr>
        <w:t xml:space="preserve"> in relation to the tenancy.</w:t>
      </w:r>
    </w:p>
    <w:p w14:paraId="5F8691A6"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200D82C1" w14:textId="77777777"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 xml:space="preserve">{%p if </w:t>
      </w:r>
      <w:proofErr w:type="spellStart"/>
      <w:r w:rsidR="00803791" w:rsidRPr="002B3FF7">
        <w:rPr>
          <w:rFonts w:ascii="Garamond" w:hAnsi="Garamond"/>
        </w:rPr>
        <w:t>drq.get</w:t>
      </w:r>
      <w:proofErr w:type="spellEnd"/>
      <w:r w:rsidR="00803791" w:rsidRPr="002B3FF7">
        <w:rPr>
          <w:rFonts w:ascii="Garamond" w:hAnsi="Garamond"/>
        </w:rPr>
        <w:t>('</w:t>
      </w:r>
      <w:r w:rsidRPr="002B3FF7">
        <w:rPr>
          <w:rFonts w:ascii="Garamond" w:hAnsi="Garamond"/>
        </w:rPr>
        <w:t>lawsuits</w:t>
      </w:r>
      <w:proofErr w:type="gramStart"/>
      <w:r w:rsidR="00803791" w:rsidRPr="002B3FF7">
        <w:rPr>
          <w:rFonts w:ascii="Garamond" w:hAnsi="Garamond"/>
        </w:rPr>
        <w:t>',</w:t>
      </w:r>
      <w:proofErr w:type="spellStart"/>
      <w:r w:rsidR="00803791" w:rsidRPr="002B3FF7">
        <w:rPr>
          <w:rFonts w:ascii="Garamond" w:hAnsi="Garamond"/>
        </w:rPr>
        <w:t>DAEmpty</w:t>
      </w:r>
      <w:proofErr w:type="spellEnd"/>
      <w:proofErr w:type="gramEnd"/>
      <w:r w:rsidR="00803791" w:rsidRPr="002B3FF7">
        <w:rPr>
          <w:rFonts w:ascii="Garamond" w:hAnsi="Garamond"/>
        </w:rPr>
        <w:t>()).checked</w:t>
      </w:r>
      <w:r w:rsidRPr="002B3FF7">
        <w:rPr>
          <w:rFonts w:ascii="Garamond" w:hAnsi="Garamond"/>
        </w:rPr>
        <w:t xml:space="preserve"> %}</w:t>
      </w:r>
    </w:p>
    <w:p w14:paraId="0E97CA45" w14:textId="0D79B352" w:rsidR="002B3FF7" w:rsidRDefault="008D0F56" w:rsidP="002B3FF7">
      <w:pPr>
        <w:pStyle w:val="BodyText"/>
        <w:numPr>
          <w:ilvl w:val="0"/>
          <w:numId w:val="17"/>
        </w:numPr>
        <w:spacing w:after="144" w:line="360" w:lineRule="auto"/>
        <w:contextualSpacing/>
        <w:rPr>
          <w:rFonts w:ascii="Garamond" w:hAnsi="Garamond"/>
        </w:rPr>
      </w:pPr>
      <w:r w:rsidRPr="002B3FF7">
        <w:rPr>
          <w:rFonts w:ascii="Garamond" w:hAnsi="Garamond"/>
        </w:rPr>
        <w:t>Any documents concerning lawsuits or claims</w:t>
      </w:r>
      <w:ins w:id="313" w:author="Mia Bonardi" w:date="2022-10-13T09:39:00Z">
        <w:r w:rsidR="00700E25">
          <w:rPr>
            <w:rFonts w:ascii="Garamond" w:hAnsi="Garamond"/>
          </w:rPr>
          <w:t>, or both,</w:t>
        </w:r>
      </w:ins>
      <w:r w:rsidRPr="002B3FF7">
        <w:rPr>
          <w:rFonts w:ascii="Garamond" w:hAnsi="Garamond"/>
        </w:rPr>
        <w:t xml:space="preserve"> related to the apartment </w:t>
      </w:r>
      <w:del w:id="314" w:author="Mia Bonardi" w:date="2022-10-13T09:24:00Z">
        <w:r w:rsidRPr="002B3FF7" w:rsidDel="00BE5555">
          <w:rPr>
            <w:rFonts w:ascii="Garamond" w:hAnsi="Garamond"/>
          </w:rPr>
          <w:delText>and/</w:delText>
        </w:r>
      </w:del>
      <w:r w:rsidRPr="002B3FF7">
        <w:rPr>
          <w:rFonts w:ascii="Garamond" w:hAnsi="Garamond"/>
        </w:rPr>
        <w:t>or building</w:t>
      </w:r>
      <w:ins w:id="315" w:author="Mia Bonardi" w:date="2022-10-13T09:39:00Z">
        <w:r w:rsidR="00700E25">
          <w:rPr>
            <w:rFonts w:ascii="Garamond" w:hAnsi="Garamond"/>
          </w:rPr>
          <w:t>, or both,</w:t>
        </w:r>
      </w:ins>
      <w:r w:rsidRPr="002B3FF7">
        <w:rPr>
          <w:rFonts w:ascii="Garamond" w:hAnsi="Garamond"/>
        </w:rPr>
        <w:t xml:space="preserve"> </w:t>
      </w:r>
      <w:del w:id="316" w:author="Mia Bonardi" w:date="2022-10-13T09:24:00Z">
        <w:r w:rsidRPr="002B3FF7" w:rsidDel="00BE5555">
          <w:rPr>
            <w:rFonts w:ascii="Garamond" w:hAnsi="Garamond"/>
          </w:rPr>
          <w:delText>and/</w:delText>
        </w:r>
      </w:del>
      <w:r w:rsidRPr="002B3FF7">
        <w:rPr>
          <w:rFonts w:ascii="Garamond" w:hAnsi="Garamond"/>
        </w:rPr>
        <w:t xml:space="preserve">or involving the landlord and </w:t>
      </w:r>
      <w:del w:id="317" w:author="Mia Bonardi" w:date="2022-10-13T09:24:00Z">
        <w:r w:rsidRPr="002B3FF7" w:rsidDel="00BE5555">
          <w:rPr>
            <w:rFonts w:ascii="Garamond" w:hAnsi="Garamond"/>
          </w:rPr>
          <w:delText xml:space="preserve">the </w:delText>
        </w:r>
      </w:del>
      <w:r w:rsidRPr="002B3FF7">
        <w:rPr>
          <w:rFonts w:ascii="Garamond" w:hAnsi="Garamond"/>
        </w:rPr>
        <w:t>tenant.</w:t>
      </w:r>
    </w:p>
    <w:p w14:paraId="385E5867" w14:textId="77777777" w:rsidR="002B3FF7" w:rsidRDefault="0044060E" w:rsidP="002B3FF7">
      <w:pPr>
        <w:pStyle w:val="BodyText"/>
        <w:numPr>
          <w:ilvl w:val="0"/>
          <w:numId w:val="17"/>
        </w:numPr>
        <w:spacing w:after="144" w:line="360" w:lineRule="auto"/>
        <w:contextualSpacing/>
        <w:rPr>
          <w:rFonts w:ascii="Garamond" w:hAnsi="Garamond"/>
        </w:rPr>
      </w:pPr>
      <w:r w:rsidRPr="002B3FF7">
        <w:rPr>
          <w:rFonts w:ascii="Garamond" w:hAnsi="Garamond"/>
        </w:rPr>
        <w:t>{%p endif %}</w:t>
      </w:r>
    </w:p>
    <w:p w14:paraId="7D3AC992" w14:textId="77777777" w:rsidR="002B3FF7" w:rsidRDefault="0044060E" w:rsidP="002B3FF7">
      <w:pPr>
        <w:pStyle w:val="BodyText"/>
        <w:numPr>
          <w:ilvl w:val="0"/>
          <w:numId w:val="17"/>
        </w:numPr>
        <w:spacing w:after="144" w:line="360" w:lineRule="auto"/>
        <w:contextualSpacing/>
        <w:rPr>
          <w:rFonts w:ascii="Garamond" w:hAnsi="Garamond"/>
        </w:rPr>
      </w:pPr>
      <w:r w:rsidRPr="002B3FF7">
        <w:rPr>
          <w:rFonts w:ascii="Garamond" w:eastAsia="Times New Roman" w:hAnsi="Garamond" w:cs="Times New Roman"/>
        </w:rPr>
        <w:t xml:space="preserve">{%p if </w:t>
      </w:r>
      <w:proofErr w:type="spellStart"/>
      <w:proofErr w:type="gramStart"/>
      <w:r w:rsidRPr="002B3FF7">
        <w:rPr>
          <w:rFonts w:ascii="Garamond" w:eastAsia="Times New Roman" w:hAnsi="Garamond" w:cs="Times New Roman"/>
        </w:rPr>
        <w:t>drq.get</w:t>
      </w:r>
      <w:proofErr w:type="spellEnd"/>
      <w:r w:rsidRPr="002B3FF7">
        <w:rPr>
          <w:rFonts w:ascii="Garamond" w:eastAsia="Times New Roman" w:hAnsi="Garamond" w:cs="Times New Roman"/>
        </w:rPr>
        <w:t>(</w:t>
      </w:r>
      <w:proofErr w:type="gramEnd"/>
      <w:r w:rsidRPr="002B3FF7">
        <w:rPr>
          <w:rFonts w:ascii="Garamond" w:eastAsia="Times New Roman" w:hAnsi="Garamond" w:cs="Times New Roman"/>
        </w:rPr>
        <w:t>'</w:t>
      </w:r>
      <w:proofErr w:type="spellStart"/>
      <w:r w:rsidRPr="002B3FF7">
        <w:rPr>
          <w:rFonts w:ascii="Garamond" w:eastAsia="Times New Roman" w:hAnsi="Garamond" w:cs="Times New Roman"/>
        </w:rPr>
        <w:t>cares_mortgage</w:t>
      </w:r>
      <w:proofErr w:type="spellEnd"/>
      <w:r w:rsidRPr="002B3FF7">
        <w:rPr>
          <w:rFonts w:ascii="Garamond" w:eastAsia="Times New Roman" w:hAnsi="Garamond" w:cs="Times New Roman"/>
        </w:rPr>
        <w:t xml:space="preserve">', </w:t>
      </w:r>
      <w:proofErr w:type="spellStart"/>
      <w:r w:rsidRPr="002B3FF7">
        <w:rPr>
          <w:rFonts w:ascii="Garamond" w:eastAsia="Times New Roman" w:hAnsi="Garamond" w:cs="Times New Roman"/>
        </w:rPr>
        <w:t>DAEmpty</w:t>
      </w:r>
      <w:proofErr w:type="spellEnd"/>
      <w:r w:rsidRPr="002B3FF7">
        <w:rPr>
          <w:rFonts w:ascii="Garamond" w:eastAsia="Times New Roman" w:hAnsi="Garamond" w:cs="Times New Roman"/>
        </w:rPr>
        <w:t>()).checked %}</w:t>
      </w:r>
    </w:p>
    <w:p w14:paraId="309D9148" w14:textId="25D32C1F" w:rsidR="002B3FF7" w:rsidRPr="00060FEB" w:rsidRDefault="0AF7A95A" w:rsidP="002B3FF7">
      <w:pPr>
        <w:pStyle w:val="BodyText"/>
        <w:numPr>
          <w:ilvl w:val="0"/>
          <w:numId w:val="17"/>
        </w:numPr>
        <w:spacing w:after="144" w:line="360" w:lineRule="auto"/>
        <w:contextualSpacing/>
        <w:rPr>
          <w:rFonts w:ascii="Garamond" w:hAnsi="Garamond"/>
        </w:rPr>
      </w:pPr>
      <w:r w:rsidRPr="002B3FF7">
        <w:rPr>
          <w:rFonts w:ascii="Garamond" w:eastAsia="Times New Roman" w:hAnsi="Garamond" w:cs="Times New Roman"/>
        </w:rPr>
        <w:t>All documents relating to the type and status of the mortgage on the building including</w:t>
      </w:r>
      <w:ins w:id="318" w:author="Mia Bonardi" w:date="2022-10-13T09:25:00Z">
        <w:r w:rsidR="00BE5555">
          <w:rPr>
            <w:rFonts w:ascii="Garamond" w:eastAsia="Times New Roman" w:hAnsi="Garamond" w:cs="Times New Roman"/>
          </w:rPr>
          <w:t>,</w:t>
        </w:r>
      </w:ins>
      <w:r w:rsidRPr="002B3FF7">
        <w:rPr>
          <w:rFonts w:ascii="Garamond" w:eastAsia="Times New Roman" w:hAnsi="Garamond" w:cs="Times New Roman"/>
        </w:rPr>
        <w:t xml:space="preserve"> but not limited</w:t>
      </w:r>
      <w:ins w:id="319" w:author="Mia Bonardi" w:date="2022-10-13T09:25:00Z">
        <w:r w:rsidR="00BE5555">
          <w:rPr>
            <w:rFonts w:ascii="Garamond" w:eastAsia="Times New Roman" w:hAnsi="Garamond" w:cs="Times New Roman"/>
          </w:rPr>
          <w:t>,</w:t>
        </w:r>
      </w:ins>
      <w:r w:rsidRPr="002B3FF7">
        <w:rPr>
          <w:rFonts w:ascii="Garamond" w:eastAsia="Times New Roman" w:hAnsi="Garamond" w:cs="Times New Roman"/>
        </w:rPr>
        <w:t xml:space="preserve"> to whether it is a federally backed mortgage and any mortgage forbearance </w:t>
      </w:r>
      <w:r w:rsidRPr="00060FEB">
        <w:rPr>
          <w:rFonts w:ascii="Garamond" w:eastAsia="Times New Roman" w:hAnsi="Garamond" w:cs="Times New Roman"/>
        </w:rPr>
        <w:t>obtained in 2020.</w:t>
      </w:r>
    </w:p>
    <w:p w14:paraId="2057E7FD" w14:textId="77777777" w:rsidR="002B3FF7" w:rsidRPr="00060FEB" w:rsidRDefault="0044060E" w:rsidP="002B3FF7">
      <w:pPr>
        <w:pStyle w:val="BodyText"/>
        <w:numPr>
          <w:ilvl w:val="0"/>
          <w:numId w:val="17"/>
        </w:numPr>
        <w:spacing w:after="144" w:line="360" w:lineRule="auto"/>
        <w:contextualSpacing/>
        <w:rPr>
          <w:rFonts w:ascii="Garamond" w:hAnsi="Garamond"/>
        </w:rPr>
      </w:pPr>
      <w:r w:rsidRPr="00060FEB">
        <w:rPr>
          <w:rFonts w:ascii="Garamond" w:hAnsi="Garamond"/>
        </w:rPr>
        <w:t>{%p endif %}</w:t>
      </w:r>
    </w:p>
    <w:p w14:paraId="7997D0AE" w14:textId="77777777" w:rsidR="002B3FF7" w:rsidRPr="00060FEB" w:rsidRDefault="008D0F56" w:rsidP="002B3FF7">
      <w:pPr>
        <w:pStyle w:val="BodyText"/>
        <w:numPr>
          <w:ilvl w:val="0"/>
          <w:numId w:val="17"/>
        </w:numPr>
        <w:spacing w:after="144" w:line="360" w:lineRule="auto"/>
        <w:contextualSpacing/>
        <w:rPr>
          <w:rFonts w:ascii="Garamond" w:hAnsi="Garamond"/>
        </w:rPr>
      </w:pPr>
      <w:r w:rsidRPr="00060FEB">
        <w:rPr>
          <w:rFonts w:ascii="Garamond" w:hAnsi="Garamond"/>
        </w:rPr>
        <w:t xml:space="preserve">{%p for request in </w:t>
      </w:r>
      <w:proofErr w:type="spellStart"/>
      <w:r w:rsidRPr="00060FEB">
        <w:rPr>
          <w:rFonts w:ascii="Garamond" w:hAnsi="Garamond"/>
        </w:rPr>
        <w:t>other_drq</w:t>
      </w:r>
      <w:proofErr w:type="spellEnd"/>
      <w:r w:rsidRPr="00060FEB">
        <w:rPr>
          <w:rFonts w:ascii="Garamond" w:hAnsi="Garamond"/>
        </w:rPr>
        <w:t xml:space="preserve"> %}</w:t>
      </w:r>
    </w:p>
    <w:p w14:paraId="505F4145" w14:textId="77777777" w:rsidR="002B3FF7" w:rsidRPr="00060FEB" w:rsidRDefault="008D0F56" w:rsidP="002B3FF7">
      <w:pPr>
        <w:pStyle w:val="BodyText"/>
        <w:numPr>
          <w:ilvl w:val="0"/>
          <w:numId w:val="17"/>
        </w:numPr>
        <w:spacing w:after="144" w:line="360" w:lineRule="auto"/>
        <w:contextualSpacing/>
        <w:rPr>
          <w:rFonts w:ascii="Garamond" w:hAnsi="Garamond"/>
        </w:rPr>
      </w:pPr>
      <w:proofErr w:type="gramStart"/>
      <w:r w:rsidRPr="00060FEB">
        <w:rPr>
          <w:rFonts w:ascii="Garamond" w:hAnsi="Garamond"/>
        </w:rPr>
        <w:t xml:space="preserve">{{ </w:t>
      </w:r>
      <w:proofErr w:type="spellStart"/>
      <w:r w:rsidRPr="00060FEB">
        <w:rPr>
          <w:rFonts w:ascii="Garamond" w:hAnsi="Garamond"/>
        </w:rPr>
        <w:t>request</w:t>
      </w:r>
      <w:proofErr w:type="gramEnd"/>
      <w:r w:rsidRPr="00060FEB">
        <w:rPr>
          <w:rFonts w:ascii="Garamond" w:hAnsi="Garamond"/>
        </w:rPr>
        <w:t>.content</w:t>
      </w:r>
      <w:proofErr w:type="spellEnd"/>
      <w:r w:rsidRPr="00060FEB">
        <w:rPr>
          <w:rFonts w:ascii="Garamond" w:hAnsi="Garamond"/>
        </w:rPr>
        <w:t xml:space="preserve"> }}</w:t>
      </w:r>
    </w:p>
    <w:p w14:paraId="76B4ABBA" w14:textId="3DE9E0BB" w:rsidR="00601761" w:rsidRPr="00060FEB" w:rsidRDefault="008D0F56" w:rsidP="002B3FF7">
      <w:pPr>
        <w:pStyle w:val="BodyText"/>
        <w:numPr>
          <w:ilvl w:val="0"/>
          <w:numId w:val="17"/>
        </w:numPr>
        <w:spacing w:after="144" w:line="360" w:lineRule="auto"/>
        <w:contextualSpacing/>
        <w:rPr>
          <w:rFonts w:ascii="Garamond" w:hAnsi="Garamond"/>
        </w:rPr>
      </w:pPr>
      <w:r w:rsidRPr="00060FEB">
        <w:rPr>
          <w:rFonts w:ascii="Garamond" w:hAnsi="Garamond"/>
        </w:rPr>
        <w:t xml:space="preserve">{%p </w:t>
      </w:r>
      <w:proofErr w:type="spellStart"/>
      <w:r w:rsidRPr="00060FEB">
        <w:rPr>
          <w:rFonts w:ascii="Garamond" w:hAnsi="Garamond"/>
        </w:rPr>
        <w:t>endfor</w:t>
      </w:r>
      <w:proofErr w:type="spellEnd"/>
      <w:r w:rsidRPr="00060FEB">
        <w:rPr>
          <w:rFonts w:ascii="Garamond" w:hAnsi="Garamond"/>
        </w:rPr>
        <w:t xml:space="preserve"> %}</w:t>
      </w:r>
    </w:p>
    <w:p w14:paraId="0D0B940D" w14:textId="77777777" w:rsidR="00601761" w:rsidRPr="002B3FF7" w:rsidRDefault="00601761" w:rsidP="002B3FF7">
      <w:pPr>
        <w:pStyle w:val="BodyText"/>
        <w:spacing w:line="360" w:lineRule="auto"/>
        <w:rPr>
          <w:rFonts w:ascii="Garamond" w:hAnsi="Garamond"/>
        </w:rPr>
      </w:pPr>
    </w:p>
    <w:p w14:paraId="7C74A623" w14:textId="77777777" w:rsidR="00601761" w:rsidRPr="002B3FF7" w:rsidRDefault="008D0F56" w:rsidP="002B3FF7">
      <w:pPr>
        <w:pStyle w:val="BodyText"/>
        <w:spacing w:line="360" w:lineRule="auto"/>
        <w:rPr>
          <w:rFonts w:ascii="Garamond" w:hAnsi="Garamond"/>
        </w:rPr>
      </w:pPr>
      <w:r w:rsidRPr="002B3FF7">
        <w:rPr>
          <w:rFonts w:ascii="Garamond" w:hAnsi="Garamond"/>
        </w:rPr>
        <w:t xml:space="preserve">{{p </w:t>
      </w:r>
      <w:proofErr w:type="spellStart"/>
      <w:proofErr w:type="gramStart"/>
      <w:r w:rsidRPr="002B3FF7">
        <w:rPr>
          <w:rFonts w:ascii="Garamond" w:hAnsi="Garamond"/>
        </w:rPr>
        <w:t>include</w:t>
      </w:r>
      <w:proofErr w:type="gramEnd"/>
      <w:r w:rsidRPr="002B3FF7">
        <w:rPr>
          <w:rFonts w:ascii="Garamond" w:hAnsi="Garamond"/>
        </w:rPr>
        <w:t>_docx_template</w:t>
      </w:r>
      <w:proofErr w:type="spellEnd"/>
      <w:r w:rsidRPr="002B3FF7">
        <w:rPr>
          <w:rFonts w:ascii="Garamond" w:hAnsi="Garamond"/>
        </w:rPr>
        <w:t>('include_SignatureBlock.docx')}}</w:t>
      </w:r>
    </w:p>
    <w:sectPr w:rsidR="00601761" w:rsidRPr="002B3FF7" w:rsidSect="00666FD4">
      <w:footerReference w:type="default" r:id="rId8"/>
      <w:pgSz w:w="12240" w:h="15840"/>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8A84" w14:textId="77777777" w:rsidR="002610D9" w:rsidRDefault="002610D9">
      <w:r>
        <w:separator/>
      </w:r>
    </w:p>
  </w:endnote>
  <w:endnote w:type="continuationSeparator" w:id="0">
    <w:p w14:paraId="4D1F71F7" w14:textId="77777777" w:rsidR="002610D9" w:rsidRDefault="00261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A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73C97" w14:textId="3DE57C25" w:rsidR="002218C0" w:rsidRPr="00666FD4" w:rsidRDefault="00666FD4" w:rsidP="00666FD4">
    <w:pPr>
      <w:pStyle w:val="Footer"/>
      <w:rPr>
        <w:rFonts w:asciiTheme="minorHAnsi" w:hAnsiTheme="minorHAnsi" w:cstheme="minorHAnsi"/>
        <w:b/>
      </w:rPr>
    </w:pPr>
    <w:r w:rsidRPr="005A0DDF">
      <w:rPr>
        <w:rFonts w:asciiTheme="minorHAnsi" w:hAnsiTheme="minorHAnsi" w:cstheme="minorHAnsi"/>
        <w:b/>
      </w:rPr>
      <w:t>MadeUpToCode.or</w:t>
    </w:r>
    <w:r>
      <w:rPr>
        <w:rFonts w:asciiTheme="minorHAnsi" w:hAnsiTheme="minorHAnsi" w:cstheme="minorHAnsi"/>
        <w:b/>
      </w:rPr>
      <w:t>g</w:t>
    </w:r>
    <w:r>
      <w:rPr>
        <w:rFonts w:asciiTheme="minorHAnsi" w:hAnsiTheme="minorHAnsi" w:cstheme="minorHAnsi"/>
        <w:b/>
      </w:rPr>
      <w:tab/>
    </w:r>
    <w:r w:rsidRPr="00666FD4">
      <w:rPr>
        <w:rFonts w:cs="Times New Roman"/>
      </w:rPr>
      <w:fldChar w:fldCharType="begin"/>
    </w:r>
    <w:r w:rsidRPr="00666FD4">
      <w:rPr>
        <w:rFonts w:cs="Times New Roman"/>
      </w:rPr>
      <w:instrText xml:space="preserve"> PAGE   \* MERGEFORMAT </w:instrText>
    </w:r>
    <w:r w:rsidRPr="00666FD4">
      <w:rPr>
        <w:rFonts w:cs="Times New Roman"/>
      </w:rPr>
      <w:fldChar w:fldCharType="separate"/>
    </w:r>
    <w:r w:rsidRPr="00666FD4">
      <w:rPr>
        <w:rFonts w:cs="Times New Roman"/>
      </w:rPr>
      <w:t>1</w:t>
    </w:r>
    <w:r w:rsidRPr="00666FD4">
      <w:rPr>
        <w:rFonts w:cs="Times New Roman"/>
        <w:noProof/>
      </w:rPr>
      <w:fldChar w:fldCharType="end"/>
    </w:r>
    <w:r>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w:t>
    </w:r>
    <w:proofErr w:type="gramStart"/>
    <w:r w:rsidRPr="00396D39">
      <w:rPr>
        <w:rFonts w:asciiTheme="minorHAnsi" w:hAnsiTheme="minorHAnsi" w:cstheme="minorHAnsi"/>
      </w:rPr>
      <w:t>%}Prepared</w:t>
    </w:r>
    <w:proofErr w:type="gramEnd"/>
    <w:r w:rsidRPr="00396D39">
      <w:rPr>
        <w:rFonts w:asciiTheme="minorHAnsi" w:hAnsiTheme="minorHAnsi" w:cstheme="minorHAnsi"/>
      </w:rPr>
      <w:t xml:space="preserve">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F1D03" w14:textId="77777777" w:rsidR="002610D9" w:rsidRDefault="002610D9">
      <w:r>
        <w:separator/>
      </w:r>
    </w:p>
  </w:footnote>
  <w:footnote w:type="continuationSeparator" w:id="0">
    <w:p w14:paraId="4F5F4DF6" w14:textId="77777777" w:rsidR="002610D9" w:rsidRDefault="00261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2" w15:restartNumberingAfterBreak="0">
    <w:nsid w:val="16CB1D3E"/>
    <w:multiLevelType w:val="multilevel"/>
    <w:tmpl w:val="743A3156"/>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4" w15:restartNumberingAfterBreak="0">
    <w:nsid w:val="17281D54"/>
    <w:multiLevelType w:val="multilevel"/>
    <w:tmpl w:val="C2B0613E"/>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1FB52B03"/>
    <w:multiLevelType w:val="multilevel"/>
    <w:tmpl w:val="B9BCE5C6"/>
    <w:lvl w:ilvl="0">
      <w:start w:val="1"/>
      <w:numFmt w:val="decimal"/>
      <w:lvlText w:val="%1."/>
      <w:lvlJc w:val="left"/>
      <w:pPr>
        <w:ind w:left="864" w:hanging="864"/>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7"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8"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CD36E9"/>
    <w:multiLevelType w:val="multilevel"/>
    <w:tmpl w:val="C2B0613E"/>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5199140E"/>
    <w:multiLevelType w:val="multilevel"/>
    <w:tmpl w:val="9E50D542"/>
    <w:lvl w:ilvl="0">
      <w:start w:val="1"/>
      <w:numFmt w:val="upperLetter"/>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11"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3" w15:restartNumberingAfterBreak="0">
    <w:nsid w:val="65066CF2"/>
    <w:multiLevelType w:val="multilevel"/>
    <w:tmpl w:val="2F3A1CDE"/>
    <w:lvl w:ilvl="0">
      <w:start w:val="1"/>
      <w:numFmt w:val="upperLetter"/>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9CF0970"/>
    <w:multiLevelType w:val="multilevel"/>
    <w:tmpl w:val="743A3156"/>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16" w15:restartNumberingAfterBreak="0">
    <w:nsid w:val="71615E3D"/>
    <w:multiLevelType w:val="multilevel"/>
    <w:tmpl w:val="42EE1DA0"/>
    <w:lvl w:ilvl="0">
      <w:start w:val="1"/>
      <w:numFmt w:val="lowerLetter"/>
      <w:lvlText w:val="%1."/>
      <w:lvlJc w:val="left"/>
      <w:pPr>
        <w:ind w:left="1296" w:hanging="432"/>
      </w:pPr>
      <w:rPr>
        <w:b/>
        <w:i w:val="0"/>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700" w:hanging="72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num w:numId="1">
    <w:abstractNumId w:val="7"/>
  </w:num>
  <w:num w:numId="2">
    <w:abstractNumId w:val="6"/>
  </w:num>
  <w:num w:numId="3">
    <w:abstractNumId w:val="3"/>
  </w:num>
  <w:num w:numId="4">
    <w:abstractNumId w:val="17"/>
  </w:num>
  <w:num w:numId="5">
    <w:abstractNumId w:val="15"/>
  </w:num>
  <w:num w:numId="6">
    <w:abstractNumId w:val="10"/>
  </w:num>
  <w:num w:numId="7">
    <w:abstractNumId w:val="13"/>
  </w:num>
  <w:num w:numId="8">
    <w:abstractNumId w:val="2"/>
  </w:num>
  <w:num w:numId="9">
    <w:abstractNumId w:val="9"/>
  </w:num>
  <w:num w:numId="10">
    <w:abstractNumId w:val="1"/>
  </w:num>
  <w:num w:numId="11">
    <w:abstractNumId w:val="8"/>
  </w:num>
  <w:num w:numId="12">
    <w:abstractNumId w:val="11"/>
  </w:num>
  <w:num w:numId="13">
    <w:abstractNumId w:val="12"/>
  </w:num>
  <w:num w:numId="14">
    <w:abstractNumId w:val="0"/>
  </w:num>
  <w:num w:numId="15">
    <w:abstractNumId w:val="16"/>
  </w:num>
  <w:num w:numId="16">
    <w:abstractNumId w:val="5"/>
  </w:num>
  <w:num w:numId="17">
    <w:abstractNumId w:val="4"/>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en Steenhuis">
    <w15:presenceInfo w15:providerId="AD" w15:userId="S-1-5-21-1214440339-2111687655-725345543-142120"/>
  </w15:person>
  <w15:person w15:author="Mia Bonardi">
    <w15:presenceInfo w15:providerId="AD" w15:userId="S::mbonardi@su.suffolk.edu::fe272f08-6cf6-4e75-b9af-15306c7b39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1"/>
    <w:rsid w:val="000214B5"/>
    <w:rsid w:val="00025E76"/>
    <w:rsid w:val="00060FEB"/>
    <w:rsid w:val="000A7D51"/>
    <w:rsid w:val="000C32CE"/>
    <w:rsid w:val="000E1271"/>
    <w:rsid w:val="000F10CF"/>
    <w:rsid w:val="000F39A9"/>
    <w:rsid w:val="000F68DD"/>
    <w:rsid w:val="00111867"/>
    <w:rsid w:val="001157F3"/>
    <w:rsid w:val="00116647"/>
    <w:rsid w:val="00183095"/>
    <w:rsid w:val="001E707B"/>
    <w:rsid w:val="001E7F95"/>
    <w:rsid w:val="002218C0"/>
    <w:rsid w:val="00227E87"/>
    <w:rsid w:val="002610D9"/>
    <w:rsid w:val="00281B81"/>
    <w:rsid w:val="002B01F2"/>
    <w:rsid w:val="002B3FF7"/>
    <w:rsid w:val="002D071B"/>
    <w:rsid w:val="00354D36"/>
    <w:rsid w:val="0039254A"/>
    <w:rsid w:val="00393F96"/>
    <w:rsid w:val="003B0931"/>
    <w:rsid w:val="003D40F2"/>
    <w:rsid w:val="00431F9E"/>
    <w:rsid w:val="00432D74"/>
    <w:rsid w:val="0044060E"/>
    <w:rsid w:val="0045579E"/>
    <w:rsid w:val="00463A77"/>
    <w:rsid w:val="00470575"/>
    <w:rsid w:val="00472C07"/>
    <w:rsid w:val="00481592"/>
    <w:rsid w:val="00483D07"/>
    <w:rsid w:val="004B0A66"/>
    <w:rsid w:val="00534115"/>
    <w:rsid w:val="00542CF6"/>
    <w:rsid w:val="005862BF"/>
    <w:rsid w:val="005A1215"/>
    <w:rsid w:val="005E5093"/>
    <w:rsid w:val="00601761"/>
    <w:rsid w:val="00655AF5"/>
    <w:rsid w:val="00666FD4"/>
    <w:rsid w:val="00667307"/>
    <w:rsid w:val="006817D0"/>
    <w:rsid w:val="00691F18"/>
    <w:rsid w:val="006B1FFD"/>
    <w:rsid w:val="00700E25"/>
    <w:rsid w:val="00716BCF"/>
    <w:rsid w:val="007272E9"/>
    <w:rsid w:val="007319E2"/>
    <w:rsid w:val="00735086"/>
    <w:rsid w:val="00803791"/>
    <w:rsid w:val="00832635"/>
    <w:rsid w:val="008417DB"/>
    <w:rsid w:val="00897C1E"/>
    <w:rsid w:val="008D0F56"/>
    <w:rsid w:val="00936151"/>
    <w:rsid w:val="00942A21"/>
    <w:rsid w:val="00955368"/>
    <w:rsid w:val="009D3255"/>
    <w:rsid w:val="009F0658"/>
    <w:rsid w:val="009F50D7"/>
    <w:rsid w:val="00A37D8C"/>
    <w:rsid w:val="00A54FBA"/>
    <w:rsid w:val="00AB0302"/>
    <w:rsid w:val="00AC062B"/>
    <w:rsid w:val="00B01EBC"/>
    <w:rsid w:val="00BA7459"/>
    <w:rsid w:val="00BB54E8"/>
    <w:rsid w:val="00BE5555"/>
    <w:rsid w:val="00C31691"/>
    <w:rsid w:val="00C3500F"/>
    <w:rsid w:val="00C44C3E"/>
    <w:rsid w:val="00CE0DF8"/>
    <w:rsid w:val="00CF00C6"/>
    <w:rsid w:val="00D70035"/>
    <w:rsid w:val="00D723C5"/>
    <w:rsid w:val="00D76282"/>
    <w:rsid w:val="00DB7814"/>
    <w:rsid w:val="00DE2826"/>
    <w:rsid w:val="00E31984"/>
    <w:rsid w:val="00E64AED"/>
    <w:rsid w:val="00E650F2"/>
    <w:rsid w:val="00E83CF9"/>
    <w:rsid w:val="00EC444D"/>
    <w:rsid w:val="00EE4E8E"/>
    <w:rsid w:val="00F05285"/>
    <w:rsid w:val="00F41002"/>
    <w:rsid w:val="00F7179E"/>
    <w:rsid w:val="00F7463A"/>
    <w:rsid w:val="00FA7AAE"/>
    <w:rsid w:val="00FD04FF"/>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 w:type="character" w:styleId="CommentReference">
    <w:name w:val="annotation reference"/>
    <w:basedOn w:val="DefaultParagraphFont"/>
    <w:uiPriority w:val="99"/>
    <w:semiHidden/>
    <w:unhideWhenUsed/>
    <w:rsid w:val="0045579E"/>
    <w:rPr>
      <w:sz w:val="16"/>
      <w:szCs w:val="16"/>
    </w:rPr>
  </w:style>
  <w:style w:type="paragraph" w:styleId="CommentText">
    <w:name w:val="annotation text"/>
    <w:basedOn w:val="Normal"/>
    <w:link w:val="CommentTextChar"/>
    <w:uiPriority w:val="99"/>
    <w:semiHidden/>
    <w:unhideWhenUsed/>
    <w:rsid w:val="0045579E"/>
    <w:rPr>
      <w:rFonts w:cs="Mangal"/>
      <w:sz w:val="20"/>
      <w:szCs w:val="18"/>
    </w:rPr>
  </w:style>
  <w:style w:type="character" w:customStyle="1" w:styleId="CommentTextChar">
    <w:name w:val="Comment Text Char"/>
    <w:basedOn w:val="DefaultParagraphFont"/>
    <w:link w:val="CommentText"/>
    <w:uiPriority w:val="99"/>
    <w:semiHidden/>
    <w:rsid w:val="0045579E"/>
    <w:rPr>
      <w:rFonts w:cs="Mangal"/>
      <w:sz w:val="20"/>
      <w:szCs w:val="18"/>
    </w:rPr>
  </w:style>
  <w:style w:type="paragraph" w:styleId="CommentSubject">
    <w:name w:val="annotation subject"/>
    <w:basedOn w:val="CommentText"/>
    <w:next w:val="CommentText"/>
    <w:link w:val="CommentSubjectChar"/>
    <w:uiPriority w:val="99"/>
    <w:semiHidden/>
    <w:unhideWhenUsed/>
    <w:rsid w:val="0045579E"/>
    <w:rPr>
      <w:b/>
      <w:bCs/>
    </w:rPr>
  </w:style>
  <w:style w:type="character" w:customStyle="1" w:styleId="CommentSubjectChar">
    <w:name w:val="Comment Subject Char"/>
    <w:basedOn w:val="CommentTextChar"/>
    <w:link w:val="CommentSubject"/>
    <w:uiPriority w:val="99"/>
    <w:semiHidden/>
    <w:rsid w:val="0045579E"/>
    <w:rPr>
      <w:rFonts w:cs="Mangal"/>
      <w:b/>
      <w:bCs/>
      <w:sz w:val="20"/>
      <w:szCs w:val="18"/>
    </w:rPr>
  </w:style>
  <w:style w:type="table" w:styleId="TableGrid">
    <w:name w:val="Table Grid"/>
    <w:basedOn w:val="TableNormal"/>
    <w:uiPriority w:val="39"/>
    <w:rsid w:val="00E650F2"/>
    <w:rPr>
      <w:rFonts w:asciiTheme="minorHAnsi" w:eastAsiaTheme="minorHAnsi" w:hAnsiTheme="minorHAnsi" w:cstheme="minorBidi"/>
      <w:kern w:val="0"/>
      <w:lang w:val="en-A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E650F2"/>
    <w:pPr>
      <w:tabs>
        <w:tab w:val="left" w:pos="1440"/>
        <w:tab w:val="right" w:leader="underscore" w:pos="9120"/>
      </w:tabs>
      <w:spacing w:before="360" w:after="120"/>
    </w:pPr>
    <w:rPr>
      <w:rFonts w:asciiTheme="minorHAnsi" w:eastAsia="Times New Roman" w:hAnsiTheme="minorHAnsi" w:cstheme="minorHAnsi"/>
      <w:b/>
      <w:color w:val="000000"/>
      <w:kern w:val="0"/>
      <w:lang w:eastAsia="en-US" w:bidi="ar-SA"/>
    </w:rPr>
  </w:style>
  <w:style w:type="character" w:customStyle="1" w:styleId="ComplaintsubheadingChar">
    <w:name w:val="Complaint sub heading Char"/>
    <w:basedOn w:val="DefaultParagraphFont"/>
    <w:link w:val="Complaintsubheading"/>
    <w:rsid w:val="00E650F2"/>
    <w:rPr>
      <w:rFonts w:asciiTheme="minorHAnsi" w:eastAsia="Times New Roman" w:hAnsiTheme="minorHAnsi" w:cstheme="minorHAnsi"/>
      <w:b/>
      <w:color w:val="000000"/>
      <w:kern w:val="0"/>
      <w:lang w:eastAsia="en-US" w:bidi="ar-SA"/>
    </w:rPr>
  </w:style>
  <w:style w:type="paragraph" w:styleId="Revision">
    <w:name w:val="Revision"/>
    <w:hidden/>
    <w:uiPriority w:val="99"/>
    <w:semiHidden/>
    <w:rsid w:val="00472C0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42562-6816-48F3-8D62-7815F85F3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15</Pages>
  <Words>3819</Words>
  <Characters>21773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dcterms:created xsi:type="dcterms:W3CDTF">2022-10-06T21:16:00Z</dcterms:created>
  <dcterms:modified xsi:type="dcterms:W3CDTF">2022-12-02T01:20:00Z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